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A3B7" w14:textId="34CB8814" w:rsidR="00A74519" w:rsidRDefault="00A74519" w:rsidP="008C201B">
      <w:pPr>
        <w:ind w:firstLine="0"/>
        <w:jc w:val="both"/>
        <w:rPr>
          <w:b/>
          <w:lang w:val="en-US"/>
        </w:rPr>
      </w:pPr>
    </w:p>
    <w:p w14:paraId="7F302E12" w14:textId="1A73EEEA" w:rsidR="00162680" w:rsidRDefault="00162680" w:rsidP="008C201B">
      <w:pPr>
        <w:ind w:firstLine="0"/>
        <w:jc w:val="both"/>
        <w:rPr>
          <w:b/>
          <w:lang w:val="en-US"/>
        </w:rPr>
      </w:pPr>
      <w:r>
        <w:rPr>
          <w:b/>
          <w:lang w:val="en-US"/>
        </w:rPr>
        <w:t>Title</w:t>
      </w:r>
    </w:p>
    <w:p w14:paraId="6CA14C8A" w14:textId="0302398E" w:rsidR="00162680" w:rsidRDefault="00162680" w:rsidP="008C201B">
      <w:pPr>
        <w:ind w:firstLine="0"/>
        <w:jc w:val="both"/>
        <w:rPr>
          <w:b/>
          <w:lang w:val="en-US"/>
        </w:rPr>
      </w:pPr>
    </w:p>
    <w:p w14:paraId="0766B3F6" w14:textId="2BDEE54C" w:rsidR="00162680" w:rsidRDefault="00162680" w:rsidP="008C201B">
      <w:pPr>
        <w:ind w:firstLine="0"/>
        <w:jc w:val="both"/>
        <w:rPr>
          <w:b/>
          <w:lang w:val="en-US"/>
        </w:rPr>
      </w:pPr>
      <w:r>
        <w:rPr>
          <w:b/>
          <w:lang w:val="en-US"/>
        </w:rPr>
        <w:t>Abstract</w:t>
      </w:r>
    </w:p>
    <w:p w14:paraId="031089D9" w14:textId="77777777" w:rsidR="00162680" w:rsidRDefault="00162680" w:rsidP="008C201B">
      <w:pPr>
        <w:ind w:firstLine="0"/>
        <w:jc w:val="both"/>
        <w:rPr>
          <w:b/>
          <w:lang w:val="en-US"/>
        </w:rPr>
      </w:pPr>
    </w:p>
    <w:p w14:paraId="27927973" w14:textId="7D034B8A" w:rsidR="00162680" w:rsidRDefault="00162680" w:rsidP="008C201B">
      <w:pPr>
        <w:ind w:firstLine="0"/>
        <w:jc w:val="both"/>
        <w:rPr>
          <w:b/>
          <w:lang w:val="en-US"/>
        </w:rPr>
      </w:pPr>
      <w:r>
        <w:rPr>
          <w:b/>
          <w:lang w:val="en-US"/>
        </w:rPr>
        <w:t>To incorporate:</w:t>
      </w:r>
    </w:p>
    <w:p w14:paraId="3F5B07DA" w14:textId="77777777" w:rsidR="00162680" w:rsidRPr="00162680" w:rsidRDefault="00162680" w:rsidP="00162680">
      <w:pPr>
        <w:spacing w:line="240" w:lineRule="auto"/>
        <w:ind w:firstLine="0"/>
        <w:rPr>
          <w:rFonts w:ascii="Times New Roman" w:eastAsia="Times New Roman" w:hAnsi="Times New Roman" w:cs="Times New Roman"/>
          <w:sz w:val="24"/>
          <w:szCs w:val="24"/>
          <w:lang w:val="en-NL" w:eastAsia="en-NL"/>
        </w:rPr>
      </w:pPr>
      <w:proofErr w:type="spellStart"/>
      <w:r w:rsidRPr="00162680">
        <w:rPr>
          <w:rFonts w:ascii="Times New Roman" w:eastAsia="Times New Roman" w:hAnsi="Times New Roman" w:cs="Times New Roman"/>
          <w:sz w:val="24"/>
          <w:szCs w:val="24"/>
          <w:lang w:val="en-NL" w:eastAsia="en-NL"/>
        </w:rPr>
        <w:t>Boutyline</w:t>
      </w:r>
      <w:proofErr w:type="spellEnd"/>
      <w:r w:rsidRPr="00162680">
        <w:rPr>
          <w:rFonts w:ascii="Times New Roman" w:eastAsia="Times New Roman" w:hAnsi="Times New Roman" w:cs="Times New Roman"/>
          <w:sz w:val="24"/>
          <w:szCs w:val="24"/>
          <w:lang w:val="en-NL" w:eastAsia="en-NL"/>
        </w:rPr>
        <w:t xml:space="preserve">, A., &amp; Willer, R. (2017). The social structure of political echo chambers: Variation in ideological homophily in online networks. </w:t>
      </w:r>
      <w:r w:rsidRPr="00162680">
        <w:rPr>
          <w:rFonts w:ascii="Times New Roman" w:eastAsia="Times New Roman" w:hAnsi="Times New Roman" w:cs="Times New Roman"/>
          <w:i/>
          <w:iCs/>
          <w:sz w:val="24"/>
          <w:szCs w:val="24"/>
          <w:lang w:val="en-NL" w:eastAsia="en-NL"/>
        </w:rPr>
        <w:t>Political psychology</w:t>
      </w:r>
      <w:r w:rsidRPr="00162680">
        <w:rPr>
          <w:rFonts w:ascii="Times New Roman" w:eastAsia="Times New Roman" w:hAnsi="Times New Roman" w:cs="Times New Roman"/>
          <w:sz w:val="24"/>
          <w:szCs w:val="24"/>
          <w:lang w:val="en-NL" w:eastAsia="en-NL"/>
        </w:rPr>
        <w:t xml:space="preserve">, </w:t>
      </w:r>
      <w:r w:rsidRPr="00162680">
        <w:rPr>
          <w:rFonts w:ascii="Times New Roman" w:eastAsia="Times New Roman" w:hAnsi="Times New Roman" w:cs="Times New Roman"/>
          <w:i/>
          <w:iCs/>
          <w:sz w:val="24"/>
          <w:szCs w:val="24"/>
          <w:lang w:val="en-NL" w:eastAsia="en-NL"/>
        </w:rPr>
        <w:t>38</w:t>
      </w:r>
      <w:r w:rsidRPr="00162680">
        <w:rPr>
          <w:rFonts w:ascii="Times New Roman" w:eastAsia="Times New Roman" w:hAnsi="Times New Roman" w:cs="Times New Roman"/>
          <w:sz w:val="24"/>
          <w:szCs w:val="24"/>
          <w:lang w:val="en-NL" w:eastAsia="en-NL"/>
        </w:rPr>
        <w:t>(3), 551-569.</w:t>
      </w:r>
    </w:p>
    <w:p w14:paraId="0275E77F" w14:textId="77777777" w:rsidR="00162680" w:rsidRDefault="00162680" w:rsidP="008C201B">
      <w:pPr>
        <w:ind w:firstLine="0"/>
        <w:jc w:val="both"/>
        <w:rPr>
          <w:b/>
          <w:lang w:val="en-US"/>
        </w:rPr>
      </w:pPr>
    </w:p>
    <w:p w14:paraId="5D6A2F74" w14:textId="77777777" w:rsidR="00A74519" w:rsidRDefault="00A74519" w:rsidP="008C201B">
      <w:pPr>
        <w:ind w:firstLine="0"/>
        <w:jc w:val="both"/>
        <w:rPr>
          <w:b/>
          <w:lang w:val="en-US"/>
        </w:rPr>
      </w:pPr>
    </w:p>
    <w:p w14:paraId="28C3F7B1" w14:textId="161276F4" w:rsidR="009C07BC" w:rsidRPr="009C07BC" w:rsidRDefault="009C07BC" w:rsidP="008C201B">
      <w:pPr>
        <w:ind w:firstLine="0"/>
        <w:jc w:val="both"/>
        <w:rPr>
          <w:b/>
          <w:lang w:val="en-US"/>
        </w:rPr>
      </w:pPr>
      <w:r>
        <w:rPr>
          <w:b/>
          <w:lang w:val="en-US"/>
        </w:rPr>
        <w:t xml:space="preserve">1. </w:t>
      </w:r>
      <w:r w:rsidR="00B909A2">
        <w:rPr>
          <w:b/>
          <w:lang w:val="en-US"/>
        </w:rPr>
        <w:t>Introduction</w:t>
      </w:r>
    </w:p>
    <w:p w14:paraId="0101FBE6" w14:textId="4812FBFB" w:rsidR="008072B5" w:rsidRDefault="006861B1" w:rsidP="008C201B">
      <w:pPr>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simpl</w:t>
      </w:r>
      <w:r w:rsidR="00530365">
        <w:rPr>
          <w:lang w:val="en-US"/>
        </w:rPr>
        <w:t>e and easy to</w:t>
      </w:r>
      <w:r w:rsidR="001B5775">
        <w:rPr>
          <w:lang w:val="en-US"/>
        </w:rPr>
        <w:t xml:space="preserve"> use and it allows politicians to directly communicate and engage with the population and pundits </w:t>
      </w:r>
      <w:r w:rsidR="00812588">
        <w:rPr>
          <w:lang w:val="en-US"/>
        </w:rPr>
        <w:fldChar w:fldCharType="begin"/>
      </w:r>
      <w:r w:rsidR="000E20B2">
        <w:rPr>
          <w:lang w:val="en-US"/>
        </w:rPr>
        <w:instrText xml:space="preserve"> ADDIN ZOTERO_ITEM CSL_CITATION {"citationID":"gbUaN3fy","properties":{"formattedCitation":"(Klinger and Svensson 2015; Spierings and Jacobs 2019; Spierings, Jacobs, and Linders 2019; Tromble 2018)","plainCitation":"(Klinger and Svensson 2015; Spierings and Jacobs 2019; Spierings, Jacobs, and Linders 2019; Tromble 2018)","dontUpdate":true,"noteIndex":0},"citationItems":[{"id":45,"uris":["http://zotero.org/users/6814611/items/SV22L6ES"],"uri":["http://zotero.org/users/6814611/items/SV22L6ES"],"itemData":{"id":45,"type":"article-journal","container-title":"New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47,"uris":["http://zotero.org/users/6814611/items/4GGUEIRN"],"uri":["http://zotero.org/users/6814611/items/4GGUEIRN"],"itemData":{"id":47,"type":"article-journal","container-title":"Acta Politica","issue":"1","note":"publisher: Springer","page":"145–173","title":"Political parties and social media campaigning","volume":"54","author":[{"family":"Spierings","given":"Niels"},{"family":"Jacobs","given":"Kristof"}],"issued":{"date-parts":[["2019"]]}}},{"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id":46,"uris":["http://zotero.org/users/6814611/items/WISLRPII"],"uri":["http://zotero.org/users/6814611/items/WISLRPII"],"itemData":{"id":46,"type":"article-journal","container-title":"New media &amp; society","issue":"2","note":"publisher: SAGE Publications Sage UK: London, England","page":"676–697","title":"Thanks for (actually) responding! How citizen demand shapes politicians’ interactive practices on Twitter","volume":"20","author":[{"family":"Tromble","given":"Rebekah"}],"issued":{"date-parts":[["2018"]]}}}],"schema":"https://github.com/citation-style-language/schema/raw/master/csl-citation.json"} </w:instrText>
      </w:r>
      <w:r w:rsidR="00812588">
        <w:rPr>
          <w:lang w:val="en-US"/>
        </w:rPr>
        <w:fldChar w:fldCharType="separate"/>
      </w:r>
      <w:r w:rsidR="00812588" w:rsidRPr="00812588">
        <w:rPr>
          <w:rFonts w:ascii="Calibri" w:hAnsi="Calibri" w:cs="Calibri"/>
          <w:lang w:val="en-GB"/>
        </w:rPr>
        <w:t>(</w:t>
      </w:r>
      <w:r w:rsidR="00812588">
        <w:rPr>
          <w:rFonts w:ascii="Calibri" w:hAnsi="Calibri" w:cs="Calibri"/>
          <w:lang w:val="en-GB"/>
        </w:rPr>
        <w:t xml:space="preserve">e.g. </w:t>
      </w:r>
      <w:r w:rsidR="00812588" w:rsidRPr="00812588">
        <w:rPr>
          <w:rFonts w:ascii="Calibri" w:hAnsi="Calibri" w:cs="Calibri"/>
          <w:lang w:val="en-GB"/>
        </w:rPr>
        <w:t>Klinger and Svensson 2015; Spierings and Jacobs 2019; Spierings, Jacobs, and Linders 2019; Tromble 2018)</w:t>
      </w:r>
      <w:r w:rsidR="00812588">
        <w:rPr>
          <w:lang w:val="en-US"/>
        </w:rPr>
        <w:fldChar w:fldCharType="end"/>
      </w:r>
      <w:r w:rsidR="009C6F72">
        <w:rPr>
          <w:lang w:val="en-US"/>
        </w:rPr>
        <w:t xml:space="preserve"> </w:t>
      </w:r>
      <w:r w:rsidR="00530365">
        <w:rPr>
          <w:lang w:val="en-US"/>
        </w:rPr>
        <w:t xml:space="preserve">Consequently, </w:t>
      </w:r>
      <w:r w:rsidR="008072B5">
        <w:rPr>
          <w:lang w:val="en-US"/>
        </w:rPr>
        <w:t>Members of Parl</w:t>
      </w:r>
      <w:r w:rsidR="005D785A">
        <w:rPr>
          <w:lang w:val="en-US"/>
        </w:rPr>
        <w:t>ia</w:t>
      </w:r>
      <w:r w:rsidR="008072B5">
        <w:rPr>
          <w:lang w:val="en-US"/>
        </w:rPr>
        <w:t>ment (</w:t>
      </w:r>
      <w:r w:rsidR="007F4D2F">
        <w:rPr>
          <w:lang w:val="en-US"/>
        </w:rPr>
        <w:t>MPs</w:t>
      </w:r>
      <w:r w:rsidR="008072B5">
        <w:rPr>
          <w:lang w:val="en-US"/>
        </w:rPr>
        <w:t>)</w:t>
      </w:r>
      <w:r w:rsidR="009C6F72">
        <w:rPr>
          <w:lang w:val="en-US"/>
        </w:rPr>
        <w:t xml:space="preserve"> have debates, make friends, advertise accomplishments, share information</w:t>
      </w:r>
      <w:r w:rsidR="00530365">
        <w:rPr>
          <w:lang w:val="en-US"/>
        </w:rPr>
        <w:t>,</w:t>
      </w:r>
      <w:r w:rsidR="009C6F72">
        <w:rPr>
          <w:lang w:val="en-US"/>
        </w:rPr>
        <w:t xml:space="preserve"> and form allegiances on Twitter. </w:t>
      </w:r>
      <w:r w:rsidR="00B56779">
        <w:rPr>
          <w:lang w:val="en-US"/>
        </w:rPr>
        <w:t>B</w:t>
      </w:r>
      <w:r w:rsidR="0001228E">
        <w:rPr>
          <w:lang w:val="en-US"/>
        </w:rPr>
        <w:t>eing successful on Twitter</w:t>
      </w:r>
      <w:r w:rsidR="00EE3E95">
        <w:rPr>
          <w:lang w:val="en-US"/>
        </w:rPr>
        <w:t xml:space="preserve">, as indicated by </w:t>
      </w:r>
      <w:r w:rsidR="0001228E">
        <w:rPr>
          <w:lang w:val="en-US"/>
        </w:rPr>
        <w:t>having many f</w:t>
      </w:r>
      <w:r w:rsidR="007647A6">
        <w:rPr>
          <w:lang w:val="en-US"/>
        </w:rPr>
        <w:t>ollowers</w:t>
      </w:r>
      <w:r w:rsidR="0001228E">
        <w:rPr>
          <w:lang w:val="en-US"/>
        </w:rPr>
        <w:t xml:space="preserve">, retweets or </w:t>
      </w:r>
      <w:r w:rsidR="00530365">
        <w:rPr>
          <w:lang w:val="en-US"/>
        </w:rPr>
        <w:t>@-</w:t>
      </w:r>
      <w:r w:rsidR="0001228E">
        <w:rPr>
          <w:lang w:val="en-US"/>
        </w:rPr>
        <w:t>mentions</w:t>
      </w:r>
      <w:r w:rsidR="00EE3E95">
        <w:rPr>
          <w:lang w:val="en-US"/>
        </w:rPr>
        <w:t>,</w:t>
      </w:r>
      <w:r w:rsidR="0001228E">
        <w:rPr>
          <w:lang w:val="en-US"/>
        </w:rPr>
        <w:t xml:space="preserve"> is considered part of MPs power base </w:t>
      </w:r>
      <w:r w:rsidR="00530365">
        <w:rPr>
          <w:lang w:val="en-US"/>
        </w:rPr>
        <w:t xml:space="preserve">by media, party leaders, and selection committees </w:t>
      </w:r>
      <w:r w:rsidR="00812588">
        <w:rPr>
          <w:lang w:val="en-US"/>
        </w:rPr>
        <w:fldChar w:fldCharType="begin"/>
      </w:r>
      <w:r w:rsidR="00812588">
        <w:rPr>
          <w:lang w:val="en-US"/>
        </w:rPr>
        <w:instrText xml:space="preserve"> ADDIN ZOTERO_ITEM CSL_CITATION {"citationID":"4onR15hV","properties":{"formattedCitation":"(Jacobs and Spierings 2019)","plainCitation":"(Jacobs and Spierings 2019)","noteIndex":0},"citationItems":[{"id":49,"uris":["http://zotero.org/users/6814611/items/X65GPBZA"],"uri":["http://zotero.org/users/6814611/items/X65GPBZA"],"itemData":{"id":49,"type":"article-journal","container-title":"Information, Communication &amp; Society","issue":"12","note":"publisher: Taylor &amp; Francis","page":"1681–1696","title":"A populist paradise? Examining populists’ Twitter adoption and use","volume":"22","author":[{"family":"Jacobs","given":"Kristof"},{"family":"Spierings","given":"Niels"}],"issued":{"date-parts":[["2019"]]}}}],"schema":"https://github.com/citation-style-language/schema/raw/master/csl-citation.json"} </w:instrText>
      </w:r>
      <w:r w:rsidR="00812588">
        <w:rPr>
          <w:lang w:val="en-US"/>
        </w:rPr>
        <w:fldChar w:fldCharType="separate"/>
      </w:r>
      <w:r w:rsidR="00812588" w:rsidRPr="00812588">
        <w:rPr>
          <w:rFonts w:ascii="Calibri" w:hAnsi="Calibri" w:cs="Calibri"/>
          <w:lang w:val="en-GB"/>
        </w:rPr>
        <w:t>(Jacobs and Spierings 2019)</w:t>
      </w:r>
      <w:r w:rsidR="00812588">
        <w:rPr>
          <w:lang w:val="en-US"/>
        </w:rPr>
        <w:fldChar w:fldCharType="end"/>
      </w:r>
      <w:r w:rsidR="00B379CA">
        <w:rPr>
          <w:lang w:val="en-US"/>
        </w:rPr>
        <w:t xml:space="preserve"> and </w:t>
      </w:r>
      <w:r w:rsidR="008072B5">
        <w:rPr>
          <w:lang w:val="en-US"/>
        </w:rPr>
        <w:t>is likely to have consequences for real-life politics in terms of who gets attention, which policy frames become dominant</w:t>
      </w:r>
      <w:r w:rsidR="00530365">
        <w:rPr>
          <w:lang w:val="en-US"/>
        </w:rPr>
        <w:t>,</w:t>
      </w:r>
      <w:r w:rsidR="008072B5">
        <w:rPr>
          <w:lang w:val="en-US"/>
        </w:rPr>
        <w:t xml:space="preserve"> and what position an MPs attains </w:t>
      </w:r>
      <w:r w:rsidR="008C7830">
        <w:rPr>
          <w:lang w:val="en-US"/>
        </w:rPr>
        <w:t>within the</w:t>
      </w:r>
      <w:r w:rsidR="008072B5">
        <w:rPr>
          <w:lang w:val="en-US"/>
        </w:rPr>
        <w:t xml:space="preserve"> party hierarchy</w:t>
      </w:r>
      <w:r w:rsidR="004D542C">
        <w:rPr>
          <w:lang w:val="en-US"/>
        </w:rPr>
        <w:t xml:space="preserve"> </w:t>
      </w:r>
      <w:r w:rsidR="004D542C">
        <w:rPr>
          <w:lang w:val="en-US"/>
        </w:rPr>
        <w:fldChar w:fldCharType="begin"/>
      </w:r>
      <w:r w:rsidR="004D542C">
        <w:rPr>
          <w:lang w:val="en-US"/>
        </w:rPr>
        <w:instrText xml:space="preserve"> ADDIN ZOTERO_ITEM CSL_CITATION {"citationID":"Gkxi3CU2","properties":{"formattedCitation":"(Karlsen and Enjolras 2016; Spierings and Jacobs 2014; Waters, Tindall, and Morton 2010)","plainCitation":"(Karlsen and Enjolras 2016; Spierings and Jacobs 2014; Waters, Tindall, and Morton 2010)","noteIndex":0},"citationItems":[{"id":71,"uris":["http://zotero.org/users/6814611/items/B4XLG5HT"],"uri":["http://zotero.org/users/6814611/items/B4XLG5HT"],"itemData":{"id":71,"type":"article-journal","container-title":"The International Journal of Press/Politics","issue":"3","note":"publisher: SAGE Publications Sage CA: Los Angeles, CA","page":"338–357","title":"Styles of social media campaigning and influence in a hybrid political communication system: Linking candidate survey data with Twitter data","volume":"21","author":[{"family":"Karlsen","given":"Rune"},{"family":"Enjolras","given":"Bernard"}],"issued":{"date-parts":[["2016"]]}}},{"id":72,"uris":["http://zotero.org/users/6814611/items/R2XYDNNT"],"uri":["http://zotero.org/users/6814611/items/R2XYDNNT"],"itemData":{"id":72,"type":"article-journal","container-title":"Political Behavior","issue":"1","note":"publisher: Springer","page":"215–234","title":"Getting personal? The impact of social media on preferential voting","volume":"36","author":[{"family":"Spierings","given":"Niels"},{"family":"Jacobs","given":"Kristof"}],"issued":{"date-parts":[["2014"]]}}},{"id":75,"uris":["http://zotero.org/users/6814611/items/GKZ4S9VB"],"uri":["http://zotero.org/users/6814611/items/GKZ4S9VB"],"itemData":{"id":75,"type":"article-journal","container-title":"Journal of public relations research","issue":"3","note":"publisher: Taylor &amp; Francis","page":"241–264","title":"Media catching and the journalist–public relations practitioner relationship: How social media are changing the practice of media relations","volume":"22","author":[{"family":"Waters","given":"Richard D"},{"family":"Tindall","given":"Natalie TJ"},{"family":"Morton","given":"Timothy S"}],"issued":{"date-parts":[["2010"]]}}}],"schema":"https://github.com/citation-style-language/schema/raw/master/csl-citation.json"} </w:instrText>
      </w:r>
      <w:r w:rsidR="004D542C">
        <w:rPr>
          <w:lang w:val="en-US"/>
        </w:rPr>
        <w:fldChar w:fldCharType="separate"/>
      </w:r>
      <w:r w:rsidR="004D542C" w:rsidRPr="004D542C">
        <w:rPr>
          <w:rFonts w:ascii="Calibri" w:hAnsi="Calibri" w:cs="Calibri"/>
          <w:lang w:val="en-GB"/>
        </w:rPr>
        <w:t>(Karlsen and Enjolras 2016; Spierings and Jacobs 2014; Waters, Tindall, and Morton 2010)</w:t>
      </w:r>
      <w:r w:rsidR="004D542C">
        <w:rPr>
          <w:lang w:val="en-US"/>
        </w:rPr>
        <w:fldChar w:fldCharType="end"/>
      </w:r>
      <w:r w:rsidR="008072B5">
        <w:rPr>
          <w:lang w:val="en-US"/>
        </w:rPr>
        <w:t xml:space="preserve">. </w:t>
      </w:r>
    </w:p>
    <w:p w14:paraId="36FBF601" w14:textId="510B0E0C" w:rsidR="00FF4D57" w:rsidRDefault="00EE3E95" w:rsidP="008C201B">
      <w:pPr>
        <w:ind w:firstLine="708"/>
        <w:jc w:val="both"/>
        <w:rPr>
          <w:lang w:val="en-US"/>
        </w:rPr>
      </w:pPr>
      <w:r>
        <w:rPr>
          <w:lang w:val="en-US"/>
        </w:rPr>
        <w:t>W</w:t>
      </w:r>
      <w:r w:rsidR="00B379CA">
        <w:rPr>
          <w:lang w:val="en-US"/>
        </w:rPr>
        <w:t xml:space="preserve">hen looking at </w:t>
      </w:r>
      <w:r>
        <w:rPr>
          <w:lang w:val="en-US"/>
        </w:rPr>
        <w:t xml:space="preserve">with </w:t>
      </w:r>
      <w:r w:rsidR="00B379CA">
        <w:rPr>
          <w:lang w:val="en-US"/>
        </w:rPr>
        <w:t>whom politicians</w:t>
      </w:r>
      <w:r w:rsidR="00FD1D92">
        <w:rPr>
          <w:lang w:val="en-US"/>
        </w:rPr>
        <w:t xml:space="preserve"> such as MPs</w:t>
      </w:r>
      <w:r w:rsidR="00B379CA">
        <w:rPr>
          <w:lang w:val="en-US"/>
        </w:rPr>
        <w:t xml:space="preserve"> actively connect and interact on Twitter, other politicians are strongly </w:t>
      </w:r>
      <w:r w:rsidR="0093481A">
        <w:rPr>
          <w:lang w:val="en-US"/>
        </w:rPr>
        <w:t>overrepresented</w:t>
      </w:r>
      <w:r>
        <w:rPr>
          <w:lang w:val="en-US"/>
        </w:rPr>
        <w:t xml:space="preserve">. Although politicians naturally only make up a small part of the pool of possible Twitter ‘friends’, a study on Dutch MPs estimated that over 40 per cent of the accounts MPs follow are other politicians </w:t>
      </w:r>
      <w:r w:rsidR="00812588">
        <w:rPr>
          <w:lang w:val="en-US"/>
        </w:rPr>
        <w:fldChar w:fldCharType="begin"/>
      </w:r>
      <w:r w:rsidR="00812588">
        <w:rPr>
          <w:lang w:val="en-US"/>
        </w:rPr>
        <w:instrText xml:space="preserve"> ADDIN ZOTERO_ITEM CSL_CITATION {"citationID":"R6aKIAbP","properties":{"unsorted":true,"formattedCitation":"(Spierings et al. 2019)","plainCitation":"(Spierings et al. 2019)","noteIndex":0},"citationItems":[{"id":48,"uris":["http://zotero.org/users/6814611/items/3DHQGZC8"],"uri":["http://zotero.org/users/6814611/items/3DHQGZC8"],"itemData":{"id":48,"type":"article-journal","container-title":"Social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Twitter?","volume":"37","author":[{"family":"Spierings","given":"Niels"},{"family":"Jacobs","given":"Kristof"},{"family":"Linders","given":"Nik"}],"issued":{"date-parts":[["2019"]]}}}],"schema":"https://github.com/citation-style-language/schema/raw/master/csl-citation.json"} </w:instrText>
      </w:r>
      <w:r w:rsidR="00812588">
        <w:rPr>
          <w:lang w:val="en-US"/>
        </w:rPr>
        <w:fldChar w:fldCharType="separate"/>
      </w:r>
      <w:r w:rsidR="00812588" w:rsidRPr="00812588">
        <w:rPr>
          <w:rFonts w:ascii="Calibri" w:hAnsi="Calibri" w:cs="Calibri"/>
          <w:lang w:val="en-GB"/>
        </w:rPr>
        <w:t>(Spierings et al. 2019)</w:t>
      </w:r>
      <w:r w:rsidR="00812588">
        <w:rPr>
          <w:lang w:val="en-US"/>
        </w:rPr>
        <w:fldChar w:fldCharType="end"/>
      </w:r>
      <w:r>
        <w:rPr>
          <w:lang w:val="en-US"/>
        </w:rPr>
        <w:t xml:space="preserve">. </w:t>
      </w:r>
      <w:r w:rsidR="008C201B">
        <w:rPr>
          <w:lang w:val="en-US"/>
        </w:rPr>
        <w:t>C</w:t>
      </w:r>
      <w:r w:rsidR="00B379CA">
        <w:rPr>
          <w:lang w:val="en-US"/>
        </w:rPr>
        <w:t xml:space="preserve">ommunication and engagement on Twitter </w:t>
      </w:r>
      <w:r>
        <w:rPr>
          <w:lang w:val="en-US"/>
        </w:rPr>
        <w:t xml:space="preserve">by MPs </w:t>
      </w:r>
      <w:r w:rsidR="00B379CA">
        <w:rPr>
          <w:lang w:val="en-US"/>
        </w:rPr>
        <w:t xml:space="preserve">with other MPs may increase </w:t>
      </w:r>
      <w:r w:rsidR="00AD2610">
        <w:rPr>
          <w:lang w:val="en-US"/>
        </w:rPr>
        <w:t>general T</w:t>
      </w:r>
      <w:r w:rsidR="00B379CA">
        <w:rPr>
          <w:lang w:val="en-US"/>
        </w:rPr>
        <w:t xml:space="preserve">witter visibility. </w:t>
      </w:r>
      <w:r w:rsidR="008C201B">
        <w:rPr>
          <w:lang w:val="en-US"/>
        </w:rPr>
        <w:t>Moreover</w:t>
      </w:r>
      <w:r w:rsidR="00AD2610">
        <w:rPr>
          <w:lang w:val="en-US"/>
        </w:rPr>
        <w:t xml:space="preserve">, tweeting </w:t>
      </w:r>
      <w:r w:rsidR="00B379CA">
        <w:rPr>
          <w:lang w:val="en-US"/>
        </w:rPr>
        <w:t>with MPs who represent groups one has no contact with offline</w:t>
      </w:r>
      <w:r w:rsidR="00AD2610">
        <w:rPr>
          <w:lang w:val="en-US"/>
        </w:rPr>
        <w:t xml:space="preserve"> </w:t>
      </w:r>
      <w:r w:rsidR="00B379CA">
        <w:rPr>
          <w:lang w:val="en-US"/>
        </w:rPr>
        <w:t>might facilitate the formation of stronger offline</w:t>
      </w:r>
      <w:r w:rsidR="008C201B">
        <w:rPr>
          <w:lang w:val="en-US"/>
        </w:rPr>
        <w:t xml:space="preserve"> </w:t>
      </w:r>
      <w:r w:rsidR="00B379CA">
        <w:rPr>
          <w:lang w:val="en-US"/>
        </w:rPr>
        <w:t xml:space="preserve">networks and parliamentary collaboration </w:t>
      </w:r>
      <w:r>
        <w:rPr>
          <w:lang w:val="en-US"/>
        </w:rPr>
        <w:t xml:space="preserve">between </w:t>
      </w:r>
      <w:r w:rsidR="009D15BA">
        <w:rPr>
          <w:lang w:val="en-US"/>
        </w:rPr>
        <w:t xml:space="preserve">dissimilar </w:t>
      </w:r>
      <w:r>
        <w:rPr>
          <w:lang w:val="en-US"/>
        </w:rPr>
        <w:t>colleagues</w:t>
      </w:r>
      <w:r w:rsidR="00B379CA">
        <w:rPr>
          <w:lang w:val="en-US"/>
        </w:rPr>
        <w:t xml:space="preserve">. </w:t>
      </w:r>
      <w:r w:rsidR="008C201B">
        <w:rPr>
          <w:lang w:val="en-US"/>
        </w:rPr>
        <w:t xml:space="preserve">On the other hand, if </w:t>
      </w:r>
      <w:r w:rsidR="00B379CA">
        <w:rPr>
          <w:lang w:val="en-US"/>
        </w:rPr>
        <w:t xml:space="preserve">twitter networks </w:t>
      </w:r>
      <w:r w:rsidR="00F02D93">
        <w:rPr>
          <w:lang w:val="en-US"/>
        </w:rPr>
        <w:t xml:space="preserve">among MPs </w:t>
      </w:r>
      <w:r w:rsidR="00B379CA">
        <w:rPr>
          <w:lang w:val="en-US"/>
        </w:rPr>
        <w:t xml:space="preserve">are divided across party lines or other </w:t>
      </w:r>
      <w:r w:rsidR="009D15BA">
        <w:rPr>
          <w:lang w:val="en-US"/>
        </w:rPr>
        <w:t xml:space="preserve">important </w:t>
      </w:r>
      <w:r w:rsidR="00B379CA">
        <w:rPr>
          <w:lang w:val="en-US"/>
        </w:rPr>
        <w:t xml:space="preserve">social dimensions </w:t>
      </w:r>
      <w:r w:rsidR="009D15BA">
        <w:rPr>
          <w:lang w:val="en-US"/>
        </w:rPr>
        <w:t>such as sex, age and ethnicity</w:t>
      </w:r>
      <w:r w:rsidR="0093481A">
        <w:rPr>
          <w:lang w:val="en-US"/>
        </w:rPr>
        <w:t>,</w:t>
      </w:r>
      <w:r w:rsidR="009D15BA">
        <w:rPr>
          <w:lang w:val="en-US"/>
        </w:rPr>
        <w:t xml:space="preserve"> </w:t>
      </w:r>
      <w:r w:rsidR="00B379CA">
        <w:rPr>
          <w:lang w:val="en-US"/>
        </w:rPr>
        <w:t xml:space="preserve">this </w:t>
      </w:r>
      <w:r w:rsidR="008C201B">
        <w:rPr>
          <w:lang w:val="en-US"/>
        </w:rPr>
        <w:t xml:space="preserve">could </w:t>
      </w:r>
      <w:r w:rsidR="00B379CA">
        <w:rPr>
          <w:lang w:val="en-US"/>
        </w:rPr>
        <w:t xml:space="preserve">lead to </w:t>
      </w:r>
      <w:r w:rsidR="001B5775">
        <w:rPr>
          <w:lang w:val="en-US"/>
        </w:rPr>
        <w:t xml:space="preserve">information bubbles, </w:t>
      </w:r>
      <w:r w:rsidR="008C201B">
        <w:rPr>
          <w:lang w:val="en-US"/>
        </w:rPr>
        <w:t xml:space="preserve">political </w:t>
      </w:r>
      <w:r w:rsidR="00B379CA">
        <w:rPr>
          <w:lang w:val="en-US"/>
        </w:rPr>
        <w:t>polarization and</w:t>
      </w:r>
      <w:r w:rsidR="008C201B">
        <w:rPr>
          <w:lang w:val="en-US"/>
        </w:rPr>
        <w:t xml:space="preserve">, in extremis, </w:t>
      </w:r>
      <w:r w:rsidR="00B379CA">
        <w:rPr>
          <w:lang w:val="en-US"/>
        </w:rPr>
        <w:t xml:space="preserve">harm political functioning. </w:t>
      </w:r>
    </w:p>
    <w:p w14:paraId="0B3E90F6" w14:textId="2D2297B3" w:rsidR="00F5486E" w:rsidRDefault="00AD2610" w:rsidP="008C201B">
      <w:pPr>
        <w:ind w:firstLine="708"/>
        <w:jc w:val="both"/>
        <w:rPr>
          <w:lang w:val="en-US"/>
        </w:rPr>
      </w:pPr>
      <w:r>
        <w:rPr>
          <w:lang w:val="en-US"/>
        </w:rPr>
        <w:t xml:space="preserve">The current </w:t>
      </w:r>
      <w:r w:rsidR="00F02D93">
        <w:rPr>
          <w:lang w:val="en-US"/>
        </w:rPr>
        <w:t>research on politicians’ use of social</w:t>
      </w:r>
      <w:r>
        <w:rPr>
          <w:lang w:val="en-US"/>
        </w:rPr>
        <w:t xml:space="preserve"> </w:t>
      </w:r>
      <w:r w:rsidR="00F02D93">
        <w:rPr>
          <w:lang w:val="en-US"/>
        </w:rPr>
        <w:t>twitter</w:t>
      </w:r>
      <w:r w:rsidR="009D15BA">
        <w:rPr>
          <w:lang w:val="en-US"/>
        </w:rPr>
        <w:t xml:space="preserve"> mainly </w:t>
      </w:r>
      <w:r w:rsidR="00F02D93">
        <w:rPr>
          <w:lang w:val="en-US"/>
        </w:rPr>
        <w:t>focuses on politicians’ vertical connections: how they create</w:t>
      </w:r>
      <w:r w:rsidR="00B56779">
        <w:rPr>
          <w:lang w:val="en-US"/>
        </w:rPr>
        <w:t xml:space="preserve"> relations</w:t>
      </w:r>
      <w:r w:rsidR="00F02D93">
        <w:rPr>
          <w:lang w:val="en-US"/>
        </w:rPr>
        <w:t xml:space="preserve"> and engage with </w:t>
      </w:r>
      <w:r w:rsidR="00F5486E">
        <w:rPr>
          <w:lang w:val="en-US"/>
        </w:rPr>
        <w:t>their electorate,</w:t>
      </w:r>
      <w:r w:rsidR="00F02D93">
        <w:rPr>
          <w:lang w:val="en-US"/>
        </w:rPr>
        <w:t xml:space="preserve"> or </w:t>
      </w:r>
      <w:r>
        <w:rPr>
          <w:lang w:val="en-US"/>
        </w:rPr>
        <w:t xml:space="preserve">how they use </w:t>
      </w:r>
      <w:r w:rsidR="00B56779">
        <w:rPr>
          <w:lang w:val="en-US"/>
        </w:rPr>
        <w:t xml:space="preserve">Twitter </w:t>
      </w:r>
      <w:r>
        <w:rPr>
          <w:lang w:val="en-US"/>
        </w:rPr>
        <w:t xml:space="preserve">contact with </w:t>
      </w:r>
      <w:r w:rsidR="00F02D93">
        <w:rPr>
          <w:lang w:val="en-US"/>
        </w:rPr>
        <w:t xml:space="preserve">journalists to reach </w:t>
      </w:r>
      <w:r w:rsidR="00A25A37">
        <w:rPr>
          <w:lang w:val="en-US"/>
        </w:rPr>
        <w:t xml:space="preserve">potential </w:t>
      </w:r>
      <w:r w:rsidR="00F02D93">
        <w:rPr>
          <w:lang w:val="en-US"/>
        </w:rPr>
        <w:t xml:space="preserve">voters </w:t>
      </w:r>
      <w:r w:rsidR="00812588">
        <w:rPr>
          <w:lang w:val="en-US"/>
        </w:rPr>
        <w:fldChar w:fldCharType="begin"/>
      </w:r>
      <w:r w:rsidR="00812588">
        <w:rPr>
          <w:lang w:val="en-US"/>
        </w:rPr>
        <w:instrText xml:space="preserve"> ADDIN ZOTERO_ITEM CSL_CITATION {"citationID":"3NfTHWNu","properties":{"formattedCitation":"(Jungherr 2016; Kruikemeier 2014)","plainCitation":"(Jungherr 2016; Kruikemeier 2014)","noteIndex":0},"citationItems":[{"id":50,"uris":["http://zotero.org/users/6814611/items/HALXET66"],"uri":["http://zotero.org/users/6814611/items/HALXET66"],"itemData":{"id":50,"type":"article-journal","container-title":"Journal of information technology &amp; politics","issue":"1","note":"publisher: Taylor &amp; Francis","page":"72–91","title":"Twitter use in election campaigns: A systematic literature review","volume":"13","author":[{"family":"Jungherr","given":"Andreas"}],"issued":{"date-parts":[["2016"]]}}},{"id":51,"uris":["http://zotero.org/users/6814611/items/WB5RUQ79"],"uri":["http://zotero.org/users/6814611/items/WB5RUQ79"],"itemData":{"id":51,"type":"article-journal","container-title":"Computers in human behavior","note":"publisher: Elsevier","page":"131–139","title":"How political candidates use Twitter and the impact on votes","volume":"34","author":[{"family":"Kruikemeier","given":"Sanne"}],"issued":{"date-parts":[["2014"]]}}}],"schema":"https://github.com/citation-style-language/schema/raw/master/csl-citation.json"} </w:instrText>
      </w:r>
      <w:r w:rsidR="00812588">
        <w:rPr>
          <w:lang w:val="en-US"/>
        </w:rPr>
        <w:fldChar w:fldCharType="separate"/>
      </w:r>
      <w:r w:rsidR="00812588" w:rsidRPr="00812588">
        <w:rPr>
          <w:rFonts w:ascii="Calibri" w:hAnsi="Calibri" w:cs="Calibri"/>
          <w:lang w:val="en-GB"/>
        </w:rPr>
        <w:t>(Jungherr 2016; Kruikemeier 2014)</w:t>
      </w:r>
      <w:r w:rsidR="00812588">
        <w:rPr>
          <w:lang w:val="en-US"/>
        </w:rPr>
        <w:fldChar w:fldCharType="end"/>
      </w:r>
      <w:r w:rsidR="00F02D93">
        <w:rPr>
          <w:lang w:val="en-US"/>
        </w:rPr>
        <w:t xml:space="preserve">. </w:t>
      </w:r>
      <w:r w:rsidR="0053715B">
        <w:rPr>
          <w:lang w:val="en-US"/>
        </w:rPr>
        <w:t>R</w:t>
      </w:r>
      <w:r w:rsidR="00B379CA">
        <w:rPr>
          <w:lang w:val="en-US"/>
        </w:rPr>
        <w:t xml:space="preserve">esearch </w:t>
      </w:r>
      <w:r w:rsidR="00946818">
        <w:rPr>
          <w:lang w:val="en-US"/>
        </w:rPr>
        <w:t xml:space="preserve">into </w:t>
      </w:r>
      <w:r w:rsidR="00B379CA">
        <w:rPr>
          <w:lang w:val="en-US"/>
        </w:rPr>
        <w:t xml:space="preserve">the Twitter networks </w:t>
      </w:r>
      <w:r w:rsidR="00B379CA" w:rsidRPr="0071164C">
        <w:rPr>
          <w:iCs/>
          <w:lang w:val="en-US"/>
        </w:rPr>
        <w:t xml:space="preserve">among </w:t>
      </w:r>
      <w:r w:rsidR="00B379CA">
        <w:rPr>
          <w:lang w:val="en-US"/>
        </w:rPr>
        <w:t xml:space="preserve">MPs </w:t>
      </w:r>
      <w:r w:rsidR="0053715B">
        <w:rPr>
          <w:lang w:val="en-US"/>
        </w:rPr>
        <w:t xml:space="preserve">is </w:t>
      </w:r>
      <w:r w:rsidR="00B379CA">
        <w:rPr>
          <w:lang w:val="en-US"/>
        </w:rPr>
        <w:t>rare</w:t>
      </w:r>
      <w:r w:rsidR="008072B5" w:rsidRPr="008072B5">
        <w:rPr>
          <w:lang w:val="en-US"/>
        </w:rPr>
        <w:t xml:space="preserve">. </w:t>
      </w:r>
      <w:r w:rsidR="00365688" w:rsidRPr="00365688">
        <w:rPr>
          <w:highlight w:val="yellow"/>
          <w:lang w:val="en-US"/>
        </w:rPr>
        <w:t xml:space="preserve">[here Hsu and Park] </w:t>
      </w:r>
      <w:r w:rsidR="00CF5F4E" w:rsidRPr="00365688">
        <w:rPr>
          <w:highlight w:val="yellow"/>
          <w:lang w:val="en-US"/>
        </w:rPr>
        <w:t>A</w:t>
      </w:r>
      <w:r w:rsidR="00365688" w:rsidRPr="00365688">
        <w:rPr>
          <w:highlight w:val="yellow"/>
          <w:lang w:val="en-US"/>
        </w:rPr>
        <w:t>nother noteworthy exception is</w:t>
      </w:r>
      <w:r w:rsidR="000B1F5F">
        <w:rPr>
          <w:highlight w:val="yellow"/>
          <w:lang w:val="en-US"/>
        </w:rPr>
        <w:t xml:space="preserve"> the study </w:t>
      </w:r>
      <w:r w:rsidR="000B1F5F">
        <w:rPr>
          <w:highlight w:val="yellow"/>
          <w:lang w:val="en-US"/>
        </w:rPr>
        <w:lastRenderedPageBreak/>
        <w:t xml:space="preserve">of </w:t>
      </w:r>
      <w:r w:rsidR="00F5486E" w:rsidRPr="00365688">
        <w:rPr>
          <w:highlight w:val="yellow"/>
          <w:lang w:val="en-US"/>
        </w:rPr>
        <w:t>Del Valle and Bravo</w:t>
      </w:r>
      <w:r w:rsidR="002E3FC4" w:rsidRPr="00365688">
        <w:rPr>
          <w:highlight w:val="yellow"/>
          <w:lang w:val="en-US"/>
        </w:rPr>
        <w:t xml:space="preserve"> </w:t>
      </w:r>
      <w:r w:rsidR="002E3FC4" w:rsidRPr="00365688">
        <w:rPr>
          <w:highlight w:val="yellow"/>
          <w:lang w:val="en-US"/>
        </w:rPr>
        <w:fldChar w:fldCharType="begin"/>
      </w:r>
      <w:r w:rsidR="002E3FC4" w:rsidRPr="00365688">
        <w:rPr>
          <w:highlight w:val="yellow"/>
          <w:lang w:val="en-US"/>
        </w:rPr>
        <w:instrText xml:space="preserve"> ADDIN ZOTERO_ITEM CSL_CITATION {"citationID":"speZtsDM","properties":{"formattedCitation":"(2018)","plainCitation":"(2018)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2E3FC4" w:rsidRPr="00365688">
        <w:rPr>
          <w:highlight w:val="yellow"/>
          <w:lang w:val="en-US"/>
        </w:rPr>
        <w:fldChar w:fldCharType="separate"/>
      </w:r>
      <w:r w:rsidR="002E3FC4" w:rsidRPr="00365688">
        <w:rPr>
          <w:rFonts w:ascii="Calibri" w:hAnsi="Calibri" w:cs="Calibri"/>
          <w:highlight w:val="yellow"/>
          <w:lang w:val="en-GB"/>
        </w:rPr>
        <w:t>(2018)</w:t>
      </w:r>
      <w:r w:rsidR="002E3FC4" w:rsidRPr="00365688">
        <w:rPr>
          <w:highlight w:val="yellow"/>
          <w:lang w:val="en-US"/>
        </w:rPr>
        <w:fldChar w:fldCharType="end"/>
      </w:r>
      <w:r w:rsidR="000B1F5F">
        <w:rPr>
          <w:lang w:val="en-US"/>
        </w:rPr>
        <w:t xml:space="preserve"> in which it is</w:t>
      </w:r>
      <w:r w:rsidR="008072B5" w:rsidRPr="008072B5">
        <w:rPr>
          <w:lang w:val="en-US"/>
        </w:rPr>
        <w:t xml:space="preserve"> demonstrated that the 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8072B5">
        <w:rPr>
          <w:lang w:val="en-US"/>
        </w:rPr>
        <w:t xml:space="preserve"> </w:t>
      </w:r>
      <w:r w:rsidR="0093481A">
        <w:rPr>
          <w:lang w:val="en-US"/>
        </w:rPr>
        <w:t xml:space="preserve">Consequently, </w:t>
      </w:r>
      <w:r w:rsidR="008072B5" w:rsidRPr="008072B5">
        <w:rPr>
          <w:lang w:val="en-US"/>
        </w:rPr>
        <w:t xml:space="preserve">Twitter </w:t>
      </w:r>
      <w:r w:rsidR="0093481A">
        <w:rPr>
          <w:lang w:val="en-US"/>
        </w:rPr>
        <w:t xml:space="preserve">would </w:t>
      </w:r>
      <w:r w:rsidR="008072B5" w:rsidRPr="008072B5">
        <w:rPr>
          <w:lang w:val="en-US"/>
        </w:rPr>
        <w:t>function as an ‘ideological echo chamber’ in which MPs are mostly exposed to MPs with consonant views</w:t>
      </w:r>
      <w:r w:rsidR="0093481A">
        <w:rPr>
          <w:lang w:val="en-US"/>
        </w:rPr>
        <w:t>, according to Del Valle and Bravo</w:t>
      </w:r>
      <w:r w:rsidR="0071164C">
        <w:rPr>
          <w:lang w:val="en-US"/>
        </w:rPr>
        <w:t xml:space="preserve">. </w:t>
      </w:r>
      <w:r w:rsidR="00CF5F4E">
        <w:rPr>
          <w:lang w:val="en-US"/>
        </w:rPr>
        <w:t xml:space="preserve">However, they did not theorize or test </w:t>
      </w:r>
      <w:r w:rsidR="008E2CC6">
        <w:rPr>
          <w:lang w:val="en-US"/>
        </w:rPr>
        <w:t>other</w:t>
      </w:r>
      <w:r w:rsidR="00CF5F4E">
        <w:rPr>
          <w:lang w:val="en-US"/>
        </w:rPr>
        <w:t xml:space="preserve"> fault lines and it is unclear to what extent the Catalan results are generalizable beyond their regional Spanish case.</w:t>
      </w:r>
    </w:p>
    <w:p w14:paraId="79B0709F" w14:textId="1BA882CC" w:rsidR="00DA7868" w:rsidRDefault="009D15BA" w:rsidP="00430F5D">
      <w:pPr>
        <w:ind w:firstLine="708"/>
        <w:jc w:val="both"/>
        <w:rPr>
          <w:lang w:val="en-US"/>
        </w:rPr>
      </w:pPr>
      <w:r>
        <w:rPr>
          <w:lang w:val="en-US"/>
        </w:rPr>
        <w:t>In this contribution, w</w:t>
      </w:r>
      <w:r w:rsidR="00391E58" w:rsidRPr="00391E58">
        <w:rPr>
          <w:lang w:val="en-US"/>
        </w:rPr>
        <w:t>e will</w:t>
      </w:r>
      <w:r w:rsidR="00826FAE">
        <w:rPr>
          <w:lang w:val="en-US"/>
        </w:rPr>
        <w:t xml:space="preserve"> therefore</w:t>
      </w:r>
      <w:r w:rsidR="00391E58" w:rsidRPr="00391E58">
        <w:rPr>
          <w:lang w:val="en-US"/>
        </w:rPr>
        <w:t xml:space="preserve"> investigate segregation</w:t>
      </w:r>
      <w:r w:rsidR="00606A32">
        <w:rPr>
          <w:lang w:val="en-US"/>
        </w:rPr>
        <w:t xml:space="preserve"> </w:t>
      </w:r>
      <w:r w:rsidR="00391E58" w:rsidRPr="00391E58">
        <w:rPr>
          <w:lang w:val="en-US"/>
        </w:rPr>
        <w:t xml:space="preserve">in Twitter networks among parliamentarians </w:t>
      </w:r>
      <w:r w:rsidR="0053715B">
        <w:rPr>
          <w:lang w:val="en-US"/>
        </w:rPr>
        <w:t>in</w:t>
      </w:r>
      <w:r w:rsidR="00391E58" w:rsidRPr="00391E58">
        <w:rPr>
          <w:lang w:val="en-US"/>
        </w:rPr>
        <w:t xml:space="preserve"> The Netherlands</w:t>
      </w:r>
      <w:r w:rsidR="00D8362C">
        <w:rPr>
          <w:lang w:val="en-US"/>
        </w:rPr>
        <w:t xml:space="preserve">. With </w:t>
      </w:r>
      <w:proofErr w:type="spellStart"/>
      <w:r w:rsidR="00D8362C">
        <w:rPr>
          <w:lang w:val="en-US"/>
        </w:rPr>
        <w:t>Twittter</w:t>
      </w:r>
      <w:proofErr w:type="spellEnd"/>
      <w:r w:rsidR="00D8362C">
        <w:rPr>
          <w:lang w:val="en-US"/>
        </w:rPr>
        <w:t xml:space="preserve"> networks we </w:t>
      </w:r>
      <w:r w:rsidR="00391F66">
        <w:rPr>
          <w:lang w:val="en-US"/>
        </w:rPr>
        <w:t xml:space="preserve">refer to </w:t>
      </w:r>
      <w:r w:rsidR="00D8362C">
        <w:rPr>
          <w:lang w:val="en-US"/>
        </w:rPr>
        <w:t>the multi-layered (or multiplex) directed network formed through following, @</w:t>
      </w:r>
      <w:r w:rsidR="004D542C">
        <w:rPr>
          <w:lang w:val="en-US"/>
        </w:rPr>
        <w:t>-</w:t>
      </w:r>
      <w:r w:rsidR="00D8362C">
        <w:rPr>
          <w:lang w:val="en-US"/>
        </w:rPr>
        <w:t>mentioning and retweeting relations. N</w:t>
      </w:r>
      <w:r w:rsidR="00633D9F">
        <w:rPr>
          <w:lang w:val="en-US"/>
        </w:rPr>
        <w:t>etwork segregation is understood as dense in-group relations and scarce out-group relations</w:t>
      </w:r>
      <w:r w:rsidR="003330F9">
        <w:rPr>
          <w:lang w:val="en-US"/>
        </w:rPr>
        <w:t>.</w:t>
      </w:r>
      <w:r w:rsidR="005F03DA" w:rsidRPr="00DA0C62">
        <w:rPr>
          <w:strike/>
          <w:lang w:val="en-US"/>
        </w:rPr>
        <w:t xml:space="preserve"> </w:t>
      </w:r>
      <w:r w:rsidR="00391E58" w:rsidRPr="00391E58">
        <w:rPr>
          <w:lang w:val="en-US"/>
        </w:rPr>
        <w:t xml:space="preserve"> </w:t>
      </w:r>
      <w:r w:rsidR="00430F5D">
        <w:rPr>
          <w:lang w:val="en-US"/>
        </w:rPr>
        <w:t>Theoretically, we</w:t>
      </w:r>
      <w:r w:rsidR="00C76EC6">
        <w:rPr>
          <w:lang w:val="en-US"/>
        </w:rPr>
        <w:t xml:space="preserve"> bring together the conceptual notion of digital architectures</w:t>
      </w:r>
      <w:r w:rsidR="00DA0C62">
        <w:rPr>
          <w:lang w:val="en-US"/>
        </w:rPr>
        <w:t>,</w:t>
      </w:r>
      <w:r w:rsidR="00C76EC6">
        <w:rPr>
          <w:lang w:val="en-US"/>
        </w:rPr>
        <w:t xml:space="preserve"> or affordances</w:t>
      </w:r>
      <w:r w:rsidR="00DA0C62">
        <w:rPr>
          <w:lang w:val="en-US"/>
        </w:rPr>
        <w:t>,</w:t>
      </w:r>
      <w:r w:rsidR="00C76EC6">
        <w:rPr>
          <w:lang w:val="en-US"/>
        </w:rPr>
        <w:t xml:space="preserve"> from the political communication literature </w:t>
      </w:r>
      <w:commentRangeStart w:id="0"/>
      <w:r w:rsidR="002E3FC4">
        <w:rPr>
          <w:lang w:val="en-US"/>
        </w:rPr>
        <w:fldChar w:fldCharType="begin"/>
      </w:r>
      <w:r w:rsidR="002E3FC4">
        <w:rPr>
          <w:lang w:val="en-US"/>
        </w:rPr>
        <w:instrText xml:space="preserve"> ADDIN ZOTERO_ITEM CSL_CITATION {"citationID":"i1kzgzgx","properties":{"formattedCitation":"(Bossetta 2018)","plainCitation":"(Bossetta 2018)","noteIndex":0},"citationItems":[{"id":53,"uris":["http://zotero.org/users/6814611/items/F76KU822"],"uri":["http://zotero.org/users/6814611/items/F76KU822"],"itemData":{"id":53,"type":"article-journal","container-title":"Journalism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E3FC4">
        <w:rPr>
          <w:lang w:val="en-US"/>
        </w:rPr>
        <w:fldChar w:fldCharType="separate"/>
      </w:r>
      <w:r w:rsidR="002E3FC4" w:rsidRPr="002E3FC4">
        <w:rPr>
          <w:rFonts w:ascii="Calibri" w:hAnsi="Calibri" w:cs="Calibri"/>
          <w:lang w:val="en-GB"/>
        </w:rPr>
        <w:t>(</w:t>
      </w:r>
      <w:proofErr w:type="spellStart"/>
      <w:r w:rsidR="002E3FC4" w:rsidRPr="002E3FC4">
        <w:rPr>
          <w:rFonts w:ascii="Calibri" w:hAnsi="Calibri" w:cs="Calibri"/>
          <w:lang w:val="en-GB"/>
        </w:rPr>
        <w:t>Bossetta</w:t>
      </w:r>
      <w:proofErr w:type="spellEnd"/>
      <w:r w:rsidR="002E3FC4" w:rsidRPr="002E3FC4">
        <w:rPr>
          <w:rFonts w:ascii="Calibri" w:hAnsi="Calibri" w:cs="Calibri"/>
          <w:lang w:val="en-GB"/>
        </w:rPr>
        <w:t xml:space="preserve"> 2018)</w:t>
      </w:r>
      <w:r w:rsidR="002E3FC4">
        <w:rPr>
          <w:lang w:val="en-US"/>
        </w:rPr>
        <w:fldChar w:fldCharType="end"/>
      </w:r>
      <w:commentRangeEnd w:id="0"/>
      <w:r w:rsidR="003330F9">
        <w:rPr>
          <w:rStyle w:val="CommentReference"/>
        </w:rPr>
        <w:commentReference w:id="0"/>
      </w:r>
      <w:r w:rsidR="00C76EC6">
        <w:rPr>
          <w:lang w:val="en-US"/>
        </w:rPr>
        <w:t xml:space="preserve"> and the literature on </w:t>
      </w:r>
      <w:r w:rsidR="008E2CC6">
        <w:rPr>
          <w:lang w:val="en-US"/>
        </w:rPr>
        <w:t xml:space="preserve">segregation dynamics in online </w:t>
      </w:r>
      <w:r w:rsidR="00C76EC6">
        <w:rPr>
          <w:lang w:val="en-US"/>
        </w:rPr>
        <w:t>social network</w:t>
      </w:r>
      <w:r w:rsidR="008E2CC6">
        <w:rPr>
          <w:lang w:val="en-US"/>
        </w:rPr>
        <w:t>s</w:t>
      </w:r>
      <w:r w:rsidR="002E3FC4">
        <w:rPr>
          <w:lang w:val="en-US"/>
        </w:rPr>
        <w:t xml:space="preserve"> </w:t>
      </w:r>
      <w:r w:rsidR="002E3FC4">
        <w:rPr>
          <w:lang w:val="en-US"/>
        </w:rPr>
        <w:fldChar w:fldCharType="begin"/>
      </w:r>
      <w:r w:rsidR="006B5DAF">
        <w:rPr>
          <w:lang w:val="en-US"/>
        </w:rPr>
        <w:instrText xml:space="preserve"> ADDIN ZOTERO_ITEM CSL_CITATION {"citationID":"0PDTHpS9","properties":{"formattedCitation":"(Boutyline and Willer 2017; Hofstra et al. 2017; Lin and Lundquist 2013; Wimmer and Lewis 2010)","plainCitation":"(Boutyline and Willer 2017; Hofstra et al. 2017; Lin and Lundquist 2013; Wimmer and Lewis 2010)","noteIndex":0},"citationItems":[{"id":82,"uris":["http://zotero.org/users/6814611/items/S7UYXQEP"],"uri":["http://zotero.org/users/6814611/items/S7UYXQEP"],"itemData":{"id":82,"type":"article-journal","container-title":"Political psychology","issue":"3","note":"publisher: Wiley Online Library","page":"551–569","title":"The social structure of political echo chambers: Variation in ideological homophily in online networks","volume":"38","author":[{"family":"Boutyline","given":"Andrei"},{"family":"Willer","given":"Robb"}],"issued":{"date-parts":[["2017"]]}}},{"id":54,"uris":["http://zotero.org/users/6814611/items/8KZGZEHX"],"uri":["http://zotero.org/users/6814611/items/8KZGZEHX"],"itemData":{"id":54,"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B"}],"issued":{"date-parts":[["2017"]]}}},{"id":79,"uris":["http://zotero.org/users/6814611/items/77QQBKRK"],"uri":["http://zotero.org/users/6814611/items/77QQBKRK"],"itemData":{"id":79,"type":"article-journal","container-title":"American Journal of Sociology","issue":"1","note":"publisher: University of Chicago Press Chicago, IL","page":"183–215","title":"Mate selection in cyberspace: The intersection of race, gender, and education","volume":"119","author":[{"family":"Lin","given":"Ken-Hou"},{"family":"Lundquist","given":"Jennifer"}],"issued":{"date-parts":[["2013"]]}}},{"id":78,"uris":["http://zotero.org/users/6814611/items/SZW4MEQZ"],"uri":["http://zotero.org/users/6814611/items/SZW4MEQZ"],"itemData":{"id":78,"type":"article-journal","container-title":"American journal of sociology","issue":"2","note":"publisher: The University of Chicago Press","page":"583–642","title":"Beyond and below racial homophily: ERG models of a friendship network documented on Facebook","volume":"116","author":[{"family":"Wimmer","given":"Andreas"},{"family":"Lewis","given":"Kevin"}],"issued":{"date-parts":[["2010"]]}}}],"schema":"https://github.com/citation-style-language/schema/raw/master/csl-citation.json"} </w:instrText>
      </w:r>
      <w:r w:rsidR="002E3FC4">
        <w:rPr>
          <w:lang w:val="en-US"/>
        </w:rPr>
        <w:fldChar w:fldCharType="separate"/>
      </w:r>
      <w:r w:rsidR="006B5DAF" w:rsidRPr="006B5DAF">
        <w:rPr>
          <w:rFonts w:ascii="Calibri" w:hAnsi="Calibri" w:cs="Calibri"/>
          <w:lang w:val="en-GB"/>
        </w:rPr>
        <w:t>(</w:t>
      </w:r>
      <w:proofErr w:type="spellStart"/>
      <w:r w:rsidR="006B5DAF" w:rsidRPr="006B5DAF">
        <w:rPr>
          <w:rFonts w:ascii="Calibri" w:hAnsi="Calibri" w:cs="Calibri"/>
          <w:lang w:val="en-GB"/>
        </w:rPr>
        <w:t>Boutyline</w:t>
      </w:r>
      <w:proofErr w:type="spellEnd"/>
      <w:r w:rsidR="006B5DAF" w:rsidRPr="006B5DAF">
        <w:rPr>
          <w:rFonts w:ascii="Calibri" w:hAnsi="Calibri" w:cs="Calibri"/>
          <w:lang w:val="en-GB"/>
        </w:rPr>
        <w:t xml:space="preserve"> and Willer 2017; </w:t>
      </w:r>
      <w:proofErr w:type="spellStart"/>
      <w:r w:rsidR="006B5DAF" w:rsidRPr="006B5DAF">
        <w:rPr>
          <w:rFonts w:ascii="Calibri" w:hAnsi="Calibri" w:cs="Calibri"/>
          <w:lang w:val="en-GB"/>
        </w:rPr>
        <w:t>Hofstra</w:t>
      </w:r>
      <w:proofErr w:type="spellEnd"/>
      <w:r w:rsidR="006B5DAF" w:rsidRPr="006B5DAF">
        <w:rPr>
          <w:rFonts w:ascii="Calibri" w:hAnsi="Calibri" w:cs="Calibri"/>
          <w:lang w:val="en-GB"/>
        </w:rPr>
        <w:t xml:space="preserve"> et al. 2017; Lin and Lundquist 2013; Wimmer and Lewis 2010)</w:t>
      </w:r>
      <w:r w:rsidR="002E3FC4">
        <w:rPr>
          <w:lang w:val="en-US"/>
        </w:rPr>
        <w:fldChar w:fldCharType="end"/>
      </w:r>
      <w:r w:rsidR="00DA0C62">
        <w:rPr>
          <w:lang w:val="en-US"/>
        </w:rPr>
        <w:t>. W</w:t>
      </w:r>
      <w:r w:rsidR="00C76EC6">
        <w:rPr>
          <w:lang w:val="en-US"/>
        </w:rPr>
        <w:t xml:space="preserve">e provide a more thorough understanding of MPs digital social networks, and particularly with respect to </w:t>
      </w:r>
      <w:r w:rsidR="00430F5D">
        <w:rPr>
          <w:lang w:val="en-US"/>
        </w:rPr>
        <w:t>four</w:t>
      </w:r>
      <w:r w:rsidR="00C76EC6">
        <w:rPr>
          <w:lang w:val="en-US"/>
        </w:rPr>
        <w:t xml:space="preserve"> issues of political segregation: (a)</w:t>
      </w:r>
      <w:r w:rsidR="00430F5D">
        <w:rPr>
          <w:lang w:val="en-US"/>
        </w:rPr>
        <w:t xml:space="preserve"> to what extent are the Twitter </w:t>
      </w:r>
      <w:r w:rsidR="00391F66">
        <w:rPr>
          <w:lang w:val="en-US"/>
        </w:rPr>
        <w:t>n</w:t>
      </w:r>
      <w:r w:rsidR="00430F5D">
        <w:rPr>
          <w:lang w:val="en-US"/>
        </w:rPr>
        <w:t>etwork</w:t>
      </w:r>
      <w:r w:rsidR="00633D9F">
        <w:rPr>
          <w:lang w:val="en-US"/>
        </w:rPr>
        <w:t xml:space="preserve">s </w:t>
      </w:r>
      <w:r w:rsidR="00430F5D">
        <w:rPr>
          <w:lang w:val="en-US"/>
        </w:rPr>
        <w:t>among MPs segregated</w:t>
      </w:r>
      <w:r w:rsidR="004D542C">
        <w:rPr>
          <w:lang w:val="en-US"/>
        </w:rPr>
        <w:t>?</w:t>
      </w:r>
      <w:r w:rsidR="00430F5D">
        <w:rPr>
          <w:lang w:val="en-US"/>
        </w:rPr>
        <w:t xml:space="preserve">; (b) </w:t>
      </w:r>
      <w:r w:rsidR="00391F66">
        <w:rPr>
          <w:lang w:val="en-US"/>
        </w:rPr>
        <w:t>to what extent</w:t>
      </w:r>
      <w:r w:rsidR="004D542C">
        <w:rPr>
          <w:lang w:val="en-US"/>
        </w:rPr>
        <w:t xml:space="preserve"> are the observed</w:t>
      </w:r>
      <w:r w:rsidR="00391F66">
        <w:rPr>
          <w:lang w:val="en-US"/>
        </w:rPr>
        <w:t xml:space="preserve"> </w:t>
      </w:r>
      <w:r w:rsidR="00430F5D">
        <w:rPr>
          <w:lang w:val="en-US"/>
        </w:rPr>
        <w:t xml:space="preserve">segregation </w:t>
      </w:r>
      <w:r w:rsidR="004D542C">
        <w:rPr>
          <w:lang w:val="en-US"/>
        </w:rPr>
        <w:t xml:space="preserve">patterns </w:t>
      </w:r>
      <w:r w:rsidR="005F03DA">
        <w:rPr>
          <w:lang w:val="en-US"/>
        </w:rPr>
        <w:t xml:space="preserve">along party membership lines </w:t>
      </w:r>
      <w:r w:rsidR="00430F5D">
        <w:rPr>
          <w:lang w:val="en-US"/>
        </w:rPr>
        <w:t xml:space="preserve">on Twitter </w:t>
      </w:r>
      <w:r w:rsidR="008E2CC6">
        <w:rPr>
          <w:lang w:val="en-US"/>
        </w:rPr>
        <w:t>a by-product of social homophily</w:t>
      </w:r>
      <w:r w:rsidR="00365688">
        <w:rPr>
          <w:lang w:val="en-US"/>
        </w:rPr>
        <w:t xml:space="preserve"> (i.e., the preferences to form ties with similar others)</w:t>
      </w:r>
      <w:r w:rsidR="004D542C">
        <w:rPr>
          <w:lang w:val="en-US"/>
        </w:rPr>
        <w:t>?</w:t>
      </w:r>
      <w:r w:rsidR="00C76EC6">
        <w:rPr>
          <w:lang w:val="en-US"/>
        </w:rPr>
        <w:t>; (</w:t>
      </w:r>
      <w:r w:rsidR="00430F5D">
        <w:rPr>
          <w:lang w:val="en-US"/>
        </w:rPr>
        <w:t>c</w:t>
      </w:r>
      <w:r w:rsidR="00C76EC6">
        <w:rPr>
          <w:lang w:val="en-US"/>
        </w:rPr>
        <w:t xml:space="preserve">) </w:t>
      </w:r>
      <w:r w:rsidR="00391F66">
        <w:rPr>
          <w:lang w:val="en-US"/>
        </w:rPr>
        <w:t>to what extent do</w:t>
      </w:r>
      <w:r w:rsidR="004D542C">
        <w:rPr>
          <w:lang w:val="en-US"/>
        </w:rPr>
        <w:t xml:space="preserve"> the </w:t>
      </w:r>
      <w:r w:rsidR="00430F5D">
        <w:rPr>
          <w:lang w:val="en-US"/>
        </w:rPr>
        <w:t xml:space="preserve">segregation </w:t>
      </w:r>
      <w:r w:rsidR="004D542C">
        <w:rPr>
          <w:lang w:val="en-US"/>
        </w:rPr>
        <w:t xml:space="preserve">patterns within </w:t>
      </w:r>
      <w:r w:rsidR="00C76EC6">
        <w:rPr>
          <w:lang w:val="en-US"/>
        </w:rPr>
        <w:t>the three network layers</w:t>
      </w:r>
      <w:r w:rsidR="00633D9F">
        <w:rPr>
          <w:lang w:val="en-US"/>
        </w:rPr>
        <w:t xml:space="preserve"> </w:t>
      </w:r>
      <w:r w:rsidR="006671B4">
        <w:rPr>
          <w:lang w:val="en-US"/>
        </w:rPr>
        <w:t xml:space="preserve">formed </w:t>
      </w:r>
      <w:r w:rsidR="00633D9F">
        <w:rPr>
          <w:lang w:val="en-US"/>
        </w:rPr>
        <w:t>by following, @</w:t>
      </w:r>
      <w:r w:rsidR="004D542C">
        <w:rPr>
          <w:lang w:val="en-US"/>
        </w:rPr>
        <w:t>-</w:t>
      </w:r>
      <w:r w:rsidR="00633D9F">
        <w:rPr>
          <w:lang w:val="en-US"/>
        </w:rPr>
        <w:t>mentioning and retweeting</w:t>
      </w:r>
      <w:r w:rsidR="004D542C">
        <w:rPr>
          <w:lang w:val="en-US"/>
        </w:rPr>
        <w:t xml:space="preserve"> </w:t>
      </w:r>
      <w:r w:rsidR="00D8362C">
        <w:rPr>
          <w:lang w:val="en-US"/>
        </w:rPr>
        <w:t xml:space="preserve">relations </w:t>
      </w:r>
      <w:r w:rsidR="006671B4">
        <w:rPr>
          <w:lang w:val="en-US"/>
        </w:rPr>
        <w:t xml:space="preserve">reinforce each other?; and </w:t>
      </w:r>
      <w:r w:rsidR="00C76EC6">
        <w:rPr>
          <w:lang w:val="en-US"/>
        </w:rPr>
        <w:t>(</w:t>
      </w:r>
      <w:r w:rsidR="00430F5D">
        <w:rPr>
          <w:lang w:val="en-US"/>
        </w:rPr>
        <w:t>d</w:t>
      </w:r>
      <w:r w:rsidR="00C76EC6">
        <w:rPr>
          <w:lang w:val="en-US"/>
        </w:rPr>
        <w:t>)</w:t>
      </w:r>
      <w:r w:rsidR="00430F5D">
        <w:rPr>
          <w:lang w:val="en-US"/>
        </w:rPr>
        <w:t xml:space="preserve"> </w:t>
      </w:r>
      <w:r w:rsidR="00391F66">
        <w:rPr>
          <w:lang w:val="en-US"/>
        </w:rPr>
        <w:t>to what extent do</w:t>
      </w:r>
      <w:r w:rsidR="005F03DA">
        <w:rPr>
          <w:lang w:val="en-US"/>
        </w:rPr>
        <w:t xml:space="preserve"> segregation patterns </w:t>
      </w:r>
      <w:r w:rsidR="00C76EC6">
        <w:rPr>
          <w:lang w:val="en-US"/>
        </w:rPr>
        <w:t>change over time</w:t>
      </w:r>
      <w:r w:rsidR="006671B4">
        <w:rPr>
          <w:lang w:val="en-US"/>
        </w:rPr>
        <w:t xml:space="preserve">? </w:t>
      </w:r>
    </w:p>
    <w:p w14:paraId="2F745DF6" w14:textId="77777777" w:rsidR="003330F9" w:rsidRDefault="00430F5D" w:rsidP="005C3871">
      <w:pPr>
        <w:ind w:firstLine="708"/>
        <w:jc w:val="both"/>
        <w:rPr>
          <w:lang w:val="en-US"/>
        </w:rPr>
      </w:pPr>
      <w:r>
        <w:rPr>
          <w:lang w:val="en-US"/>
        </w:rPr>
        <w:t xml:space="preserve">More specifically, our empirical focus </w:t>
      </w:r>
      <w:r w:rsidR="006671B4">
        <w:rPr>
          <w:lang w:val="en-US"/>
        </w:rPr>
        <w:t>w</w:t>
      </w:r>
      <w:r w:rsidR="00B56779">
        <w:rPr>
          <w:lang w:val="en-US"/>
        </w:rPr>
        <w:t xml:space="preserve">ill </w:t>
      </w:r>
      <w:r>
        <w:rPr>
          <w:lang w:val="en-US"/>
        </w:rPr>
        <w:t xml:space="preserve">be on </w:t>
      </w:r>
      <w:r w:rsidR="005C07BA">
        <w:rPr>
          <w:lang w:val="en-US"/>
        </w:rPr>
        <w:t xml:space="preserve">how </w:t>
      </w:r>
      <w:r w:rsidR="0093481A">
        <w:rPr>
          <w:lang w:val="en-US"/>
        </w:rPr>
        <w:t xml:space="preserve">relations within the three layers of the Twitter network </w:t>
      </w:r>
      <w:r w:rsidR="00391E58">
        <w:rPr>
          <w:lang w:val="en-US"/>
        </w:rPr>
        <w:t xml:space="preserve">among the 150 Dutch </w:t>
      </w:r>
      <w:r w:rsidR="0093481A">
        <w:rPr>
          <w:lang w:val="en-US"/>
        </w:rPr>
        <w:t>MPs have</w:t>
      </w:r>
      <w:r w:rsidR="00B56779">
        <w:rPr>
          <w:lang w:val="en-US"/>
        </w:rPr>
        <w:t xml:space="preserve"> </w:t>
      </w:r>
      <w:r w:rsidR="002E31B8" w:rsidRPr="003330F9">
        <w:rPr>
          <w:highlight w:val="yellow"/>
          <w:lang w:val="en-US"/>
        </w:rPr>
        <w:t>evolve</w:t>
      </w:r>
      <w:r w:rsidR="00B56779" w:rsidRPr="003330F9">
        <w:rPr>
          <w:highlight w:val="yellow"/>
          <w:lang w:val="en-US"/>
        </w:rPr>
        <w:t>d</w:t>
      </w:r>
      <w:r w:rsidR="002E31B8" w:rsidRPr="003330F9">
        <w:rPr>
          <w:highlight w:val="yellow"/>
          <w:lang w:val="en-US"/>
        </w:rPr>
        <w:t xml:space="preserve"> </w:t>
      </w:r>
      <w:commentRangeStart w:id="1"/>
      <w:r w:rsidR="008C7830" w:rsidRPr="003330F9">
        <w:rPr>
          <w:highlight w:val="yellow"/>
          <w:lang w:val="en-US"/>
        </w:rPr>
        <w:t>after</w:t>
      </w:r>
      <w:commentRangeEnd w:id="1"/>
      <w:r w:rsidR="003330F9" w:rsidRPr="003330F9">
        <w:rPr>
          <w:rStyle w:val="CommentReference"/>
          <w:highlight w:val="yellow"/>
        </w:rPr>
        <w:commentReference w:id="1"/>
      </w:r>
      <w:r w:rsidR="008C7830" w:rsidRPr="003330F9">
        <w:rPr>
          <w:highlight w:val="yellow"/>
          <w:lang w:val="en-US"/>
        </w:rPr>
        <w:t xml:space="preserve"> the national elections of 201</w:t>
      </w:r>
      <w:r w:rsidR="00B909A2" w:rsidRPr="003330F9">
        <w:rPr>
          <w:highlight w:val="yellow"/>
          <w:lang w:val="en-US"/>
        </w:rPr>
        <w:t>7</w:t>
      </w:r>
      <w:r w:rsidR="00391E58" w:rsidRPr="003330F9">
        <w:rPr>
          <w:highlight w:val="yellow"/>
          <w:lang w:val="en-US"/>
        </w:rPr>
        <w:t>.</w:t>
      </w:r>
      <w:r w:rsidR="00391E58" w:rsidRPr="00391E58">
        <w:rPr>
          <w:lang w:val="en-US"/>
        </w:rPr>
        <w:t xml:space="preserve"> </w:t>
      </w:r>
      <w:r w:rsidR="001B5775">
        <w:rPr>
          <w:lang w:val="en-US"/>
        </w:rPr>
        <w:t>Where t</w:t>
      </w:r>
      <w:r w:rsidR="00391E58" w:rsidRPr="00391E58">
        <w:rPr>
          <w:lang w:val="en-US"/>
        </w:rPr>
        <w:t xml:space="preserve">he Catalan case </w:t>
      </w:r>
      <w:r w:rsidR="006671B4">
        <w:rPr>
          <w:lang w:val="en-US"/>
        </w:rPr>
        <w:t xml:space="preserve">of Valle and Bravo </w:t>
      </w:r>
      <w:r w:rsidR="006671B4">
        <w:rPr>
          <w:lang w:val="en-US"/>
        </w:rPr>
        <w:fldChar w:fldCharType="begin"/>
      </w:r>
      <w:r w:rsidR="006671B4">
        <w:rPr>
          <w:lang w:val="en-US"/>
        </w:rPr>
        <w:instrText xml:space="preserve"> ADDIN ZOTERO_ITEM CSL_CITATION {"citationID":"jWGQAdVE","properties":{"formattedCitation":"(2018)","plainCitation":"(2018)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6671B4">
        <w:rPr>
          <w:lang w:val="en-US"/>
        </w:rPr>
        <w:fldChar w:fldCharType="separate"/>
      </w:r>
      <w:r w:rsidR="006671B4" w:rsidRPr="006671B4">
        <w:rPr>
          <w:rFonts w:ascii="Calibri" w:hAnsi="Calibri" w:cs="Calibri"/>
          <w:lang w:val="en-GB"/>
        </w:rPr>
        <w:t>(2018)</w:t>
      </w:r>
      <w:r w:rsidR="006671B4">
        <w:rPr>
          <w:lang w:val="en-US"/>
        </w:rPr>
        <w:fldChar w:fldCharType="end"/>
      </w:r>
      <w:r w:rsidR="006671B4">
        <w:rPr>
          <w:lang w:val="en-US"/>
        </w:rPr>
        <w:t xml:space="preserve"> </w:t>
      </w:r>
      <w:r w:rsidR="00391E58" w:rsidRPr="00391E58">
        <w:rPr>
          <w:lang w:val="en-US"/>
        </w:rPr>
        <w:t xml:space="preserve">is </w:t>
      </w:r>
      <w:r w:rsidR="001B5775">
        <w:rPr>
          <w:lang w:val="en-US"/>
        </w:rPr>
        <w:t>a</w:t>
      </w:r>
      <w:r w:rsidR="001B5775" w:rsidRPr="00391E58">
        <w:rPr>
          <w:lang w:val="en-US"/>
        </w:rPr>
        <w:t xml:space="preserve"> most likely case to observe </w:t>
      </w:r>
      <w:r w:rsidR="00D464F7">
        <w:rPr>
          <w:lang w:val="en-US"/>
        </w:rPr>
        <w:t xml:space="preserve">party cleavages in </w:t>
      </w:r>
      <w:r w:rsidR="001B5775" w:rsidRPr="00391E58">
        <w:rPr>
          <w:lang w:val="en-US"/>
        </w:rPr>
        <w:t>MPs</w:t>
      </w:r>
      <w:r w:rsidR="00D464F7">
        <w:rPr>
          <w:lang w:val="en-US"/>
        </w:rPr>
        <w:t>’</w:t>
      </w:r>
      <w:r w:rsidR="001B5775" w:rsidRPr="00391E58">
        <w:rPr>
          <w:lang w:val="en-US"/>
        </w:rPr>
        <w:t xml:space="preserve"> twitter networks</w:t>
      </w:r>
      <w:r w:rsidR="001B5775">
        <w:rPr>
          <w:lang w:val="en-US"/>
        </w:rPr>
        <w:t xml:space="preserve">, because of the strong </w:t>
      </w:r>
      <w:r w:rsidR="00391E58" w:rsidRPr="00391E58">
        <w:rPr>
          <w:lang w:val="en-US"/>
        </w:rPr>
        <w:t>independence movement</w:t>
      </w:r>
      <w:r w:rsidR="001B5775">
        <w:rPr>
          <w:lang w:val="en-US"/>
        </w:rPr>
        <w:t>,</w:t>
      </w:r>
      <w:r w:rsidR="00391E58">
        <w:rPr>
          <w:lang w:val="en-US"/>
        </w:rPr>
        <w:t xml:space="preserve"> t</w:t>
      </w:r>
      <w:r w:rsidR="00391E58" w:rsidRPr="00391E58">
        <w:rPr>
          <w:lang w:val="en-US"/>
        </w:rPr>
        <w:t>he Dutch case could be seen as a least likely case</w:t>
      </w:r>
      <w:r w:rsidR="00946818">
        <w:rPr>
          <w:lang w:val="en-US"/>
        </w:rPr>
        <w:t xml:space="preserve"> to observe </w:t>
      </w:r>
      <w:r w:rsidR="00D464F7">
        <w:rPr>
          <w:lang w:val="en-US"/>
        </w:rPr>
        <w:t>segregation in twitter networks</w:t>
      </w:r>
      <w:r w:rsidR="00391E58" w:rsidRPr="00391E58">
        <w:rPr>
          <w:lang w:val="en-US"/>
        </w:rPr>
        <w:t>, because of the multiparty system</w:t>
      </w:r>
      <w:r w:rsidR="00826FAE">
        <w:rPr>
          <w:lang w:val="en-US"/>
        </w:rPr>
        <w:t xml:space="preserve"> with a very large number of effective parties</w:t>
      </w:r>
      <w:r w:rsidR="0071164C">
        <w:rPr>
          <w:lang w:val="en-US"/>
        </w:rPr>
        <w:t>. A</w:t>
      </w:r>
      <w:r w:rsidR="007647A6">
        <w:rPr>
          <w:lang w:val="en-US"/>
        </w:rPr>
        <w:t xml:space="preserve">fter the 2017 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 xml:space="preserve">in Parliament </w:t>
      </w:r>
      <w:r w:rsidR="00391E58" w:rsidRPr="00391E58">
        <w:rPr>
          <w:lang w:val="en-US"/>
        </w:rPr>
        <w:t>by 150</w:t>
      </w:r>
      <w:r w:rsidR="0071164C">
        <w:rPr>
          <w:lang w:val="en-US"/>
        </w:rPr>
        <w:t xml:space="preserve"> </w:t>
      </w:r>
      <w:r w:rsidR="00391E58" w:rsidRPr="00391E58">
        <w:rPr>
          <w:lang w:val="en-US"/>
        </w:rPr>
        <w:t>MPs</w:t>
      </w:r>
      <w:r w:rsidR="00826FAE">
        <w:rPr>
          <w:lang w:val="en-US"/>
        </w:rPr>
        <w:t xml:space="preserve"> and the effective number of parties above 8</w:t>
      </w:r>
      <w:r w:rsidR="000E20B2">
        <w:rPr>
          <w:lang w:val="en-US"/>
        </w:rPr>
        <w:t xml:space="preserve"> </w:t>
      </w:r>
      <w:r w:rsidR="000E20B2">
        <w:rPr>
          <w:lang w:val="en-US"/>
        </w:rPr>
        <w:fldChar w:fldCharType="begin"/>
      </w:r>
      <w:r w:rsidR="000E20B2">
        <w:rPr>
          <w:lang w:val="en-US"/>
        </w:rPr>
        <w:instrText xml:space="preserve"> ADDIN ZOTERO_ITEM CSL_CITATION {"citationID":"vQjaiW33","properties":{"formattedCitation":"(Casal B\\uc0\\u233{}rtoa 2021)","plainCitation":"(Casal Bértoa 2021)","noteIndex":0},"citationItems":[{"id":76,"uris":["http://zotero.org/users/6814611/items/GRIYYVBY"],"uri":["http://zotero.org/users/6814611/items/GRIYYVBY"],"itemData":{"id":76,"type":"report","title":"Database on WHO GOVERNS in Europe and beyond, PSGo","URL":"https://whogoverns.eu/party-systems/effective-number-of-parties/","author":[{"family":"Casal Bértoa","given":"F"}],"issued":{"date-parts":[["2021"]]}}}],"schema":"https://github.com/citation-style-language/schema/raw/master/csl-citation.json"} </w:instrText>
      </w:r>
      <w:r w:rsidR="000E20B2">
        <w:rPr>
          <w:lang w:val="en-US"/>
        </w:rPr>
        <w:fldChar w:fldCharType="separate"/>
      </w:r>
      <w:r w:rsidR="000E20B2" w:rsidRPr="000E20B2">
        <w:rPr>
          <w:rFonts w:ascii="Calibri" w:hAnsi="Calibri" w:cs="Calibri"/>
          <w:szCs w:val="24"/>
          <w:lang w:val="en-GB"/>
        </w:rPr>
        <w:t>(Casal Bértoa 2021)</w:t>
      </w:r>
      <w:r w:rsidR="000E20B2">
        <w:rPr>
          <w:lang w:val="en-US"/>
        </w:rPr>
        <w:fldChar w:fldCharType="end"/>
      </w:r>
      <w:r w:rsidR="0071164C">
        <w:rPr>
          <w:lang w:val="en-US"/>
        </w:rPr>
        <w:t xml:space="preserve">. In </w:t>
      </w:r>
      <w:r w:rsidR="00826FAE">
        <w:rPr>
          <w:lang w:val="en-US"/>
        </w:rPr>
        <w:t>parliament</w:t>
      </w:r>
      <w:r w:rsidR="00F5486E">
        <w:rPr>
          <w:lang w:val="en-US"/>
        </w:rPr>
        <w:t>,</w:t>
      </w:r>
      <w:r w:rsidR="00391E58" w:rsidRPr="00391E58">
        <w:rPr>
          <w:lang w:val="en-US"/>
        </w:rPr>
        <w:t xml:space="preserve"> political opponents need to </w:t>
      </w:r>
      <w:r w:rsidR="00826FAE">
        <w:rPr>
          <w:lang w:val="en-US"/>
        </w:rPr>
        <w:t>collaborate</w:t>
      </w:r>
      <w:r w:rsidR="00941320">
        <w:rPr>
          <w:lang w:val="en-US"/>
        </w:rPr>
        <w:t>,</w:t>
      </w:r>
      <w:r w:rsidR="00826FAE">
        <w:rPr>
          <w:lang w:val="en-US"/>
        </w:rPr>
        <w:t xml:space="preserve"> not only </w:t>
      </w:r>
      <w:r w:rsidR="0093481A" w:rsidRPr="00391E58">
        <w:rPr>
          <w:lang w:val="en-US"/>
        </w:rPr>
        <w:t>to</w:t>
      </w:r>
      <w:r w:rsidR="00391E58" w:rsidRPr="00391E58">
        <w:rPr>
          <w:lang w:val="en-US"/>
        </w:rPr>
        <w:t xml:space="preserve"> </w:t>
      </w:r>
      <w:r w:rsidR="00826FAE">
        <w:rPr>
          <w:lang w:val="en-US"/>
        </w:rPr>
        <w:t>form and support</w:t>
      </w:r>
      <w:r w:rsidR="00826FAE" w:rsidRPr="00391E58">
        <w:rPr>
          <w:lang w:val="en-US"/>
        </w:rPr>
        <w:t xml:space="preserve"> </w:t>
      </w:r>
      <w:r w:rsidR="00391E58" w:rsidRPr="00391E58">
        <w:rPr>
          <w:lang w:val="en-US"/>
        </w:rPr>
        <w:t>a government</w:t>
      </w:r>
      <w:r w:rsidR="00941320">
        <w:rPr>
          <w:lang w:val="en-US"/>
        </w:rPr>
        <w:t>,</w:t>
      </w:r>
      <w:r w:rsidR="00826FAE">
        <w:rPr>
          <w:lang w:val="en-US"/>
        </w:rPr>
        <w:t xml:space="preserve"> but also to find majorities for specific proposals and </w:t>
      </w:r>
      <w:r w:rsidR="00391E58" w:rsidRPr="00391E58">
        <w:rPr>
          <w:lang w:val="en-US"/>
        </w:rPr>
        <w:t>to be</w:t>
      </w:r>
      <w:r w:rsidR="00B909A2">
        <w:rPr>
          <w:lang w:val="en-US"/>
        </w:rPr>
        <w:t xml:space="preserve">come </w:t>
      </w:r>
      <w:r w:rsidR="00391E58" w:rsidRPr="00391E58">
        <w:rPr>
          <w:lang w:val="en-US"/>
        </w:rPr>
        <w:t xml:space="preserve">an </w:t>
      </w:r>
      <w:r w:rsidR="00826FAE">
        <w:rPr>
          <w:lang w:val="en-US"/>
        </w:rPr>
        <w:t xml:space="preserve">effective party in either coalition or </w:t>
      </w:r>
      <w:r w:rsidR="00391E58" w:rsidRPr="00391E58">
        <w:rPr>
          <w:lang w:val="en-US"/>
        </w:rPr>
        <w:t>opposition.</w:t>
      </w:r>
      <w:r w:rsidR="00FF393A">
        <w:rPr>
          <w:lang w:val="en-US"/>
        </w:rPr>
        <w:t xml:space="preserve"> </w:t>
      </w:r>
      <w:r w:rsidR="00FF393A" w:rsidRPr="00FF393A">
        <w:rPr>
          <w:lang w:val="en-US"/>
        </w:rPr>
        <w:t xml:space="preserve">In </w:t>
      </w:r>
      <w:r w:rsidR="00826FAE">
        <w:rPr>
          <w:lang w:val="en-US"/>
        </w:rPr>
        <w:t>such a</w:t>
      </w:r>
      <w:r w:rsidR="00826FAE" w:rsidRPr="00FF393A">
        <w:rPr>
          <w:lang w:val="en-US"/>
        </w:rPr>
        <w:t xml:space="preserve"> </w:t>
      </w:r>
      <w:r w:rsidR="00FF393A" w:rsidRPr="00FF393A">
        <w:rPr>
          <w:lang w:val="en-US"/>
        </w:rPr>
        <w:t xml:space="preserve">setting, we might expect </w:t>
      </w:r>
      <w:r w:rsidR="0071164C">
        <w:rPr>
          <w:lang w:val="en-US"/>
        </w:rPr>
        <w:t xml:space="preserve">less clear </w:t>
      </w:r>
      <w:r w:rsidR="00826FAE">
        <w:rPr>
          <w:lang w:val="en-US"/>
        </w:rPr>
        <w:t xml:space="preserve">party and ideological </w:t>
      </w:r>
      <w:r w:rsidR="0071164C">
        <w:rPr>
          <w:lang w:val="en-US"/>
        </w:rPr>
        <w:t xml:space="preserve">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w:t>
      </w:r>
      <w:r w:rsidR="00826FAE">
        <w:rPr>
          <w:lang w:val="en-US"/>
        </w:rPr>
        <w:t>, whereas MPs from different parties might form networks around for instance gender or minority status</w:t>
      </w:r>
      <w:r w:rsidR="00FF393A" w:rsidRPr="00FF393A">
        <w:rPr>
          <w:lang w:val="en-US"/>
        </w:rPr>
        <w:t>. In other words, if</w:t>
      </w:r>
      <w:r w:rsidR="00826FAE">
        <w:rPr>
          <w:lang w:val="en-US"/>
        </w:rPr>
        <w:t xml:space="preserve"> ideological and party</w:t>
      </w:r>
      <w:r w:rsidR="00FF393A" w:rsidRPr="00FF393A">
        <w:rPr>
          <w:lang w:val="en-US"/>
        </w:rPr>
        <w:t xml:space="preserve"> </w:t>
      </w:r>
      <w:r w:rsidR="00826FAE">
        <w:rPr>
          <w:lang w:val="en-US"/>
        </w:rPr>
        <w:t>divides</w:t>
      </w:r>
      <w:r w:rsidR="00826FAE" w:rsidRPr="00FF393A">
        <w:rPr>
          <w:lang w:val="en-US"/>
        </w:rPr>
        <w:t xml:space="preserve"> </w:t>
      </w:r>
      <w:r w:rsidR="00FF393A" w:rsidRPr="00FF393A">
        <w:rPr>
          <w:lang w:val="en-US"/>
        </w:rPr>
        <w:t>are still found in the Netherlands</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sidRPr="00365688">
        <w:rPr>
          <w:lang w:val="en-US"/>
        </w:rPr>
        <w:t>2018</w:t>
      </w:r>
      <w:r w:rsidR="00FF393A" w:rsidRPr="00365688">
        <w:rPr>
          <w:lang w:val="en-US"/>
        </w:rPr>
        <w:t>).</w:t>
      </w:r>
      <w:r w:rsidR="00391E58" w:rsidRPr="00365688">
        <w:rPr>
          <w:lang w:val="en-US"/>
        </w:rPr>
        <w:t xml:space="preserve"> </w:t>
      </w:r>
      <w:r w:rsidR="002E31B8" w:rsidRPr="00365688">
        <w:rPr>
          <w:lang w:val="en-US"/>
        </w:rPr>
        <w:t>We</w:t>
      </w:r>
      <w:r w:rsidR="002E31B8">
        <w:rPr>
          <w:lang w:val="en-US"/>
        </w:rPr>
        <w:t xml:space="preserve"> thus present a </w:t>
      </w:r>
      <w:r w:rsidR="00391E58" w:rsidRPr="00391E58">
        <w:rPr>
          <w:lang w:val="en-US"/>
        </w:rPr>
        <w:t>replication in a different site</w:t>
      </w:r>
      <w:r w:rsidR="00FF393A">
        <w:rPr>
          <w:lang w:val="en-US"/>
        </w:rPr>
        <w:t xml:space="preserve">, which </w:t>
      </w:r>
      <w:r w:rsidR="00391E58" w:rsidRPr="00391E58">
        <w:rPr>
          <w:lang w:val="en-US"/>
        </w:rPr>
        <w:t>is relevant in itself</w:t>
      </w:r>
      <w:r w:rsidR="002E31B8">
        <w:rPr>
          <w:lang w:val="en-US"/>
        </w:rPr>
        <w:t>,</w:t>
      </w:r>
      <w:r w:rsidR="00FF393A">
        <w:rPr>
          <w:lang w:val="en-US"/>
        </w:rPr>
        <w:t xml:space="preserve"> </w:t>
      </w:r>
      <w:r w:rsidR="001A0F09">
        <w:rPr>
          <w:lang w:val="en-US"/>
        </w:rPr>
        <w:t xml:space="preserve">but </w:t>
      </w:r>
      <w:r w:rsidR="00FF393A">
        <w:rPr>
          <w:lang w:val="en-US"/>
        </w:rPr>
        <w:t>at the same time</w:t>
      </w:r>
      <w:r w:rsidR="001A0F09">
        <w:rPr>
          <w:lang w:val="en-US"/>
        </w:rPr>
        <w:t>,</w:t>
      </w:r>
      <w:r w:rsidR="00391E58" w:rsidRPr="00391E58">
        <w:rPr>
          <w:lang w:val="en-US"/>
        </w:rPr>
        <w:t xml:space="preserve"> we</w:t>
      </w:r>
      <w:r w:rsidR="00FF393A">
        <w:rPr>
          <w:lang w:val="en-US"/>
        </w:rPr>
        <w:t xml:space="preserve"> also expand</w:t>
      </w:r>
      <w:r w:rsidR="00391E58" w:rsidRPr="00391E58">
        <w:rPr>
          <w:lang w:val="en-US"/>
        </w:rPr>
        <w:t xml:space="preserve"> on </w:t>
      </w:r>
      <w:r w:rsidR="001B5775">
        <w:rPr>
          <w:lang w:val="en-US"/>
        </w:rPr>
        <w:t>previous</w:t>
      </w:r>
      <w:r w:rsidR="00391E58" w:rsidRPr="00391E58">
        <w:rPr>
          <w:lang w:val="en-US"/>
        </w:rPr>
        <w:t xml:space="preserve"> work in several </w:t>
      </w:r>
      <w:r w:rsidR="002E31B8">
        <w:rPr>
          <w:lang w:val="en-US"/>
        </w:rPr>
        <w:t>important</w:t>
      </w:r>
      <w:r w:rsidR="00FF393A">
        <w:rPr>
          <w:lang w:val="en-US"/>
        </w:rPr>
        <w:t xml:space="preserve"> </w:t>
      </w:r>
      <w:commentRangeStart w:id="2"/>
      <w:r w:rsidR="00391E58" w:rsidRPr="00391E58">
        <w:rPr>
          <w:lang w:val="en-US"/>
        </w:rPr>
        <w:t>ways</w:t>
      </w:r>
      <w:commentRangeEnd w:id="2"/>
      <w:r w:rsidR="00C3457F">
        <w:rPr>
          <w:rStyle w:val="CommentReference"/>
        </w:rPr>
        <w:commentReference w:id="2"/>
      </w:r>
      <w:r w:rsidR="00391E58" w:rsidRPr="00391E58">
        <w:rPr>
          <w:lang w:val="en-US"/>
        </w:rPr>
        <w:t xml:space="preserve">. </w:t>
      </w:r>
    </w:p>
    <w:p w14:paraId="3B3CCA0E" w14:textId="1E457F4F" w:rsidR="005C3871" w:rsidRDefault="005C3871" w:rsidP="005C3871">
      <w:pPr>
        <w:ind w:firstLine="708"/>
        <w:jc w:val="both"/>
        <w:rPr>
          <w:lang w:val="en-US"/>
        </w:rPr>
      </w:pPr>
      <w:r>
        <w:rPr>
          <w:lang w:val="en-US"/>
        </w:rPr>
        <w:lastRenderedPageBreak/>
        <w:t xml:space="preserve">Theoretically, we acknowledge that (1) segregation may manifest itself not only along party membership lines but also along traditional social dimensions; (2) that Twitter consists of different network layers and segregation may manifest itself differently in each layer; (3) that the degree of segregation may change over time. We will discuss each step forward in more detail in the </w:t>
      </w:r>
      <w:r w:rsidR="00E70134">
        <w:rPr>
          <w:lang w:val="en-US"/>
        </w:rPr>
        <w:t xml:space="preserve">‘Theoretical background section’ below. </w:t>
      </w:r>
      <w:r>
        <w:rPr>
          <w:lang w:val="en-US"/>
        </w:rPr>
        <w:t>Methodologically</w:t>
      </w:r>
      <w:r w:rsidR="00E70134">
        <w:rPr>
          <w:lang w:val="en-US"/>
        </w:rPr>
        <w:t xml:space="preserve">, we take advantage of </w:t>
      </w:r>
      <w:r w:rsidR="00C27303">
        <w:rPr>
          <w:lang w:val="en-US"/>
        </w:rPr>
        <w:t xml:space="preserve">unique </w:t>
      </w:r>
      <w:r w:rsidR="00E70134">
        <w:rPr>
          <w:lang w:val="en-US"/>
        </w:rPr>
        <w:t>longitudinal network data on Twitter relations among Dutch MPs collected in</w:t>
      </w:r>
      <w:r w:rsidR="003330F9">
        <w:rPr>
          <w:lang w:val="en-US"/>
        </w:rPr>
        <w:t xml:space="preserve"> </w:t>
      </w:r>
      <w:r w:rsidR="003330F9">
        <w:rPr>
          <w:bCs/>
          <w:lang w:val="en-US"/>
        </w:rPr>
        <w:t>April 2017, June 2017 and September 2017</w:t>
      </w:r>
      <w:r w:rsidR="00E70134">
        <w:rPr>
          <w:lang w:val="en-US"/>
        </w:rPr>
        <w:t xml:space="preserve">. We will first </w:t>
      </w:r>
      <w:r>
        <w:rPr>
          <w:lang w:val="en-US"/>
        </w:rPr>
        <w:t>visually inspect the</w:t>
      </w:r>
      <w:r w:rsidR="00E70134">
        <w:rPr>
          <w:lang w:val="en-US"/>
        </w:rPr>
        <w:t>se</w:t>
      </w:r>
      <w:r>
        <w:rPr>
          <w:lang w:val="en-US"/>
        </w:rPr>
        <w:t xml:space="preserve"> networks</w:t>
      </w:r>
      <w:r w:rsidR="00E70134">
        <w:rPr>
          <w:lang w:val="en-US"/>
        </w:rPr>
        <w:t xml:space="preserve"> before giving a </w:t>
      </w:r>
      <w:r>
        <w:rPr>
          <w:lang w:val="en-US"/>
        </w:rPr>
        <w:t xml:space="preserve">description of the observed </w:t>
      </w:r>
      <w:r w:rsidR="00E70134">
        <w:rPr>
          <w:lang w:val="en-US"/>
        </w:rPr>
        <w:t xml:space="preserve">degree of </w:t>
      </w:r>
      <w:r>
        <w:rPr>
          <w:lang w:val="en-US"/>
        </w:rPr>
        <w:t xml:space="preserve">segregation by </w:t>
      </w:r>
      <w:r w:rsidR="00BE0D7C">
        <w:rPr>
          <w:lang w:val="en-US"/>
        </w:rPr>
        <w:t xml:space="preserve">different </w:t>
      </w:r>
      <w:r>
        <w:rPr>
          <w:lang w:val="en-US"/>
        </w:rPr>
        <w:t>formal network segregation measures</w:t>
      </w:r>
      <w:r w:rsidR="00E70134">
        <w:rPr>
          <w:lang w:val="en-US"/>
        </w:rPr>
        <w:t xml:space="preserve">. We </w:t>
      </w:r>
      <w:r>
        <w:rPr>
          <w:lang w:val="en-US"/>
        </w:rPr>
        <w:t xml:space="preserve">will complement  this descriptive part with a Stochastic Actor-Orientated Modelling approach as implemented in </w:t>
      </w:r>
      <w:proofErr w:type="spellStart"/>
      <w:r>
        <w:rPr>
          <w:lang w:val="en-US"/>
        </w:rPr>
        <w:t>RSiena</w:t>
      </w:r>
      <w:proofErr w:type="spellEnd"/>
      <w:r>
        <w:rPr>
          <w:lang w:val="en-US"/>
        </w:rPr>
        <w:t xml:space="preserve"> </w:t>
      </w:r>
      <w:r>
        <w:rPr>
          <w:lang w:val="en-US"/>
        </w:rPr>
        <w:fldChar w:fldCharType="begin"/>
      </w:r>
      <w:r>
        <w:rPr>
          <w:lang w:val="en-US"/>
        </w:rPr>
        <w:instrText xml:space="preserve"> ADDIN ZOTERO_ITEM CSL_CITATION {"citationID":"zBPHFjPL","properties":{"formattedCitation":"(Ripley et al. 2021; Snijders, Van de Bunt, and Steglich 2010)","plainCitation":"(Ripley et al. 2021; Snijders, Van de Bunt, and Steglich 2010)","noteIndex":0},"citationItems":[{"id":66,"uris":["http://zotero.org/users/6814611/items/H98HZKXT"],"uri":["http://zotero.org/users/6814611/items/H98HZKXT"],"itemData":{"id":66,"type":"report","publisher":"Oxford: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id":77,"uris":["http://zotero.org/users/6814611/items/L99VLBNC"],"uri":["http://zotero.org/users/6814611/items/L99VLBNC"],"itemData":{"id":77,"type":"article-journal","container-title":"Social networks","issue":"1","note":"publisher: Elsevier","page":"44–60","title":"Introduction to stochastic actor-based models for network dynamics","volume":"32","author":[{"family":"Snijders","given":"Tom AB"},{"family":"Van de Bunt","given":"Gerhard G"},{"family":"Steglich","given":"Christian EG"}],"issued":{"date-parts":[["2010"]]}}}],"schema":"https://github.com/citation-style-language/schema/raw/master/csl-citation.json"} </w:instrText>
      </w:r>
      <w:r>
        <w:rPr>
          <w:lang w:val="en-US"/>
        </w:rPr>
        <w:fldChar w:fldCharType="separate"/>
      </w:r>
      <w:r w:rsidRPr="00A616D8">
        <w:rPr>
          <w:rFonts w:ascii="Calibri" w:hAnsi="Calibri" w:cs="Calibri"/>
          <w:lang w:val="en-GB"/>
        </w:rPr>
        <w:t>(Ripley et al. 2021; Snijders, Van de Bunt, and Steglich 2010)</w:t>
      </w:r>
      <w:r>
        <w:rPr>
          <w:lang w:val="en-US"/>
        </w:rPr>
        <w:fldChar w:fldCharType="end"/>
      </w:r>
      <w:r>
        <w:rPr>
          <w:lang w:val="en-US"/>
        </w:rPr>
        <w:t xml:space="preserve">. </w:t>
      </w:r>
      <w:proofErr w:type="spellStart"/>
      <w:r>
        <w:rPr>
          <w:lang w:val="en-US"/>
        </w:rPr>
        <w:t>RSiena</w:t>
      </w:r>
      <w:proofErr w:type="spellEnd"/>
      <w:r>
        <w:rPr>
          <w:lang w:val="en-US"/>
        </w:rPr>
        <w:t xml:space="preserve"> allows us to assess </w:t>
      </w:r>
      <w:r w:rsidR="00E70134">
        <w:rPr>
          <w:lang w:val="en-US"/>
        </w:rPr>
        <w:t>(</w:t>
      </w:r>
      <w:r>
        <w:rPr>
          <w:lang w:val="en-US"/>
        </w:rPr>
        <w:t>political</w:t>
      </w:r>
      <w:r w:rsidR="00E70134">
        <w:rPr>
          <w:lang w:val="en-US"/>
        </w:rPr>
        <w:t>)</w:t>
      </w:r>
      <w:r>
        <w:rPr>
          <w:lang w:val="en-US"/>
        </w:rPr>
        <w:t xml:space="preserve"> segregation among MPs while controlling for structural network effects and a wide array of </w:t>
      </w:r>
      <w:r w:rsidR="00E70134">
        <w:rPr>
          <w:lang w:val="en-US"/>
        </w:rPr>
        <w:t xml:space="preserve">MP </w:t>
      </w:r>
      <w:r>
        <w:rPr>
          <w:lang w:val="en-US"/>
        </w:rPr>
        <w:t xml:space="preserve">characteristics </w:t>
      </w:r>
      <w:r w:rsidR="00E70134">
        <w:rPr>
          <w:lang w:val="en-US"/>
        </w:rPr>
        <w:t>(</w:t>
      </w:r>
      <w:r>
        <w:rPr>
          <w:lang w:val="en-US"/>
        </w:rPr>
        <w:t>at the ego, alter and dyad-level</w:t>
      </w:r>
      <w:r w:rsidR="00E70134">
        <w:rPr>
          <w:lang w:val="en-US"/>
        </w:rPr>
        <w:t>)</w:t>
      </w:r>
      <w:r>
        <w:rPr>
          <w:lang w:val="en-US"/>
        </w:rPr>
        <w:t xml:space="preserve"> that may influence whether relations between MPs are present. </w:t>
      </w:r>
      <w:r w:rsidR="00E70134">
        <w:rPr>
          <w:lang w:val="en-US"/>
        </w:rPr>
        <w:t xml:space="preserve">Our data and modelling strategy is discussed in </w:t>
      </w:r>
      <w:r w:rsidR="00C27303">
        <w:rPr>
          <w:lang w:val="en-US"/>
        </w:rPr>
        <w:t xml:space="preserve">more </w:t>
      </w:r>
      <w:r w:rsidR="00E70134">
        <w:rPr>
          <w:lang w:val="en-US"/>
        </w:rPr>
        <w:t xml:space="preserve">detail in section ‘Data and Methods’. </w:t>
      </w:r>
    </w:p>
    <w:p w14:paraId="1D46ABE2" w14:textId="77777777" w:rsidR="005C3871" w:rsidRDefault="005C3871" w:rsidP="008C201B">
      <w:pPr>
        <w:ind w:firstLine="708"/>
        <w:jc w:val="both"/>
        <w:rPr>
          <w:lang w:val="en-US"/>
        </w:rPr>
      </w:pPr>
    </w:p>
    <w:p w14:paraId="1F70A899" w14:textId="02C10EF1" w:rsidR="00C76EC6" w:rsidRDefault="00365688" w:rsidP="00C76EC6">
      <w:pPr>
        <w:ind w:firstLine="0"/>
        <w:jc w:val="both"/>
        <w:rPr>
          <w:b/>
          <w:bCs/>
          <w:lang w:val="en-US"/>
        </w:rPr>
      </w:pPr>
      <w:r>
        <w:rPr>
          <w:b/>
          <w:bCs/>
          <w:lang w:val="en-US"/>
        </w:rPr>
        <w:t xml:space="preserve">2. </w:t>
      </w:r>
      <w:r w:rsidR="00C76EC6" w:rsidRPr="00391F66">
        <w:rPr>
          <w:b/>
          <w:bCs/>
          <w:lang w:val="en-US"/>
        </w:rPr>
        <w:t>Theoretical background</w:t>
      </w:r>
    </w:p>
    <w:p w14:paraId="232D5F19" w14:textId="60CECC77" w:rsidR="00D26EE7" w:rsidRPr="00365688" w:rsidRDefault="005C3871" w:rsidP="00D26EE7">
      <w:pPr>
        <w:ind w:firstLine="0"/>
        <w:jc w:val="both"/>
        <w:rPr>
          <w:b/>
          <w:bCs/>
          <w:i/>
          <w:iCs/>
          <w:lang w:val="en-US"/>
        </w:rPr>
      </w:pPr>
      <w:r>
        <w:rPr>
          <w:b/>
          <w:bCs/>
          <w:i/>
          <w:iCs/>
          <w:lang w:val="en-US"/>
        </w:rPr>
        <w:t xml:space="preserve">Multi-dimensionality: </w:t>
      </w:r>
      <w:r w:rsidR="00D26EE7" w:rsidRPr="00365688">
        <w:rPr>
          <w:b/>
          <w:bCs/>
          <w:i/>
          <w:iCs/>
          <w:lang w:val="en-US"/>
        </w:rPr>
        <w:t xml:space="preserve">Segregation in Twitter along </w:t>
      </w:r>
      <w:r>
        <w:rPr>
          <w:b/>
          <w:bCs/>
          <w:i/>
          <w:iCs/>
          <w:lang w:val="en-US"/>
        </w:rPr>
        <w:t xml:space="preserve">political and social </w:t>
      </w:r>
      <w:r w:rsidR="00D26EE7" w:rsidRPr="00365688">
        <w:rPr>
          <w:b/>
          <w:bCs/>
          <w:i/>
          <w:iCs/>
          <w:lang w:val="en-US"/>
        </w:rPr>
        <w:t xml:space="preserve">dimensions. </w:t>
      </w:r>
    </w:p>
    <w:p w14:paraId="0DB7BDFD" w14:textId="7D608556" w:rsidR="00083239" w:rsidRDefault="00D26EE7" w:rsidP="00D26EE7">
      <w:pPr>
        <w:ind w:firstLine="0"/>
        <w:jc w:val="both"/>
        <w:rPr>
          <w:lang w:val="en-US"/>
        </w:rPr>
      </w:pPr>
      <w:r>
        <w:rPr>
          <w:lang w:val="en-US"/>
        </w:rPr>
        <w:t>W</w:t>
      </w:r>
      <w:r w:rsidR="00391E58" w:rsidRPr="00391E58">
        <w:rPr>
          <w:lang w:val="en-US"/>
        </w:rPr>
        <w:t xml:space="preserve">hereas </w:t>
      </w:r>
      <w:r w:rsidR="00F5486E">
        <w:rPr>
          <w:lang w:val="en-US"/>
        </w:rPr>
        <w:t xml:space="preserve">previous </w:t>
      </w:r>
      <w:r w:rsidR="00083239">
        <w:rPr>
          <w:lang w:val="en-US"/>
        </w:rPr>
        <w:t xml:space="preserve">studies </w:t>
      </w:r>
      <w:r w:rsidR="00391E58" w:rsidRPr="00391E58">
        <w:rPr>
          <w:lang w:val="en-US"/>
        </w:rPr>
        <w:t>focused on cleavages along political dimensions alone</w:t>
      </w:r>
      <w:r w:rsidR="00900D80">
        <w:rPr>
          <w:lang w:val="en-US"/>
        </w:rPr>
        <w:t xml:space="preserve"> </w:t>
      </w:r>
      <w:r w:rsidR="00900D80">
        <w:rPr>
          <w:lang w:val="en-US"/>
        </w:rPr>
        <w:fldChar w:fldCharType="begin"/>
      </w:r>
      <w:r w:rsidR="00900D80">
        <w:rPr>
          <w:lang w:val="en-US"/>
        </w:rPr>
        <w:instrText xml:space="preserve"> ADDIN ZOTERO_ITEM CSL_CITATION {"citationID":"XTM9RvVc","properties":{"formattedCitation":"(Del Valle and Bravo 2018; Hsu and Park 2012)","plainCitation":"(Del Valle and Bravo 2018; Hsu and Park 2012)","noteIndex":0},"citationItems":[{"id":52,"uris":["http://zotero.org/users/6814611/items/7A8EZKNE"],"uri":["http://zotero.org/users/6814611/items/7A8EZKNE"],"itemData":{"id":52,"type":"article-journal","container-title":"International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Borge"}],"issued":{"date-parts":[["2018"]]}}},{"id":55,"uris":["http://zotero.org/users/6814611/items/5IAXWJLY"],"uri":["http://zotero.org/users/6814611/items/5IAXWJLY"],"itemData":{"id":55,"type":"article-journal","container-title":"Government information quarterly","issue":"2","note":"publisher: Elsevier","page":"169–181","title":"Mapping online social networks of Korean politicians","volume":"29","author":[{"family":"Hsu","given":"Chien-leng"},{"family":"Park","given":"Han Woo"}],"issued":{"date-parts":[["2012"]]}}}],"schema":"https://github.com/citation-style-language/schema/raw/master/csl-citation.json"} </w:instrText>
      </w:r>
      <w:r w:rsidR="00900D80">
        <w:rPr>
          <w:lang w:val="en-US"/>
        </w:rPr>
        <w:fldChar w:fldCharType="separate"/>
      </w:r>
      <w:r w:rsidR="00900D80" w:rsidRPr="00900D80">
        <w:rPr>
          <w:rFonts w:ascii="Calibri" w:hAnsi="Calibri" w:cs="Calibri"/>
          <w:lang w:val="en-GB"/>
        </w:rPr>
        <w:t>(Del Valle and Bravo 2018; Hsu and Park 2012)</w:t>
      </w:r>
      <w:r w:rsidR="00900D80">
        <w:rPr>
          <w:lang w:val="en-US"/>
        </w:rPr>
        <w:fldChar w:fldCharType="end"/>
      </w:r>
      <w:r w:rsidR="00391E58" w:rsidRPr="00391E58">
        <w:rPr>
          <w:lang w:val="en-US"/>
        </w:rPr>
        <w:t>, we</w:t>
      </w:r>
      <w:r w:rsidR="000B73AA">
        <w:rPr>
          <w:lang w:val="en-US"/>
        </w:rPr>
        <w:t xml:space="preserve"> will also investigate </w:t>
      </w:r>
      <w:r w:rsidR="00196684">
        <w:rPr>
          <w:lang w:val="en-US"/>
        </w:rPr>
        <w:t xml:space="preserve">socio-demographic </w:t>
      </w:r>
      <w:r w:rsidR="00391E58" w:rsidRPr="00391E58">
        <w:rPr>
          <w:lang w:val="en-US"/>
        </w:rPr>
        <w:t xml:space="preserve">segregation </w:t>
      </w:r>
      <w:r w:rsidR="001B5775">
        <w:rPr>
          <w:lang w:val="en-US"/>
        </w:rPr>
        <w:t>within MPs</w:t>
      </w:r>
      <w:r w:rsidR="00F5486E">
        <w:rPr>
          <w:lang w:val="en-US"/>
        </w:rPr>
        <w:t>’</w:t>
      </w:r>
      <w:r w:rsidR="001B5775">
        <w:rPr>
          <w:lang w:val="en-US"/>
        </w:rPr>
        <w:t xml:space="preserve"> Twitter network</w:t>
      </w:r>
      <w:r w:rsidR="006846DB">
        <w:rPr>
          <w:lang w:val="en-US"/>
        </w:rPr>
        <w:t>s</w:t>
      </w:r>
      <w:r w:rsidR="001B5775">
        <w:rPr>
          <w:lang w:val="en-US"/>
        </w:rPr>
        <w:t xml:space="preserve"> </w:t>
      </w:r>
      <w:r w:rsidR="006846DB">
        <w:rPr>
          <w:lang w:val="en-US"/>
        </w:rPr>
        <w:t>along</w:t>
      </w:r>
      <w:r w:rsidR="00391E58" w:rsidRPr="00391E58">
        <w:rPr>
          <w:lang w:val="en-US"/>
        </w:rPr>
        <w:t xml:space="preserve"> </w:t>
      </w:r>
      <w:r w:rsidR="006846DB">
        <w:rPr>
          <w:lang w:val="en-US"/>
        </w:rPr>
        <w:t>major axis of representation:</w:t>
      </w:r>
      <w:r w:rsidR="006846DB" w:rsidRPr="00391E58">
        <w:rPr>
          <w:lang w:val="en-US"/>
        </w:rPr>
        <w:t xml:space="preserve"> </w:t>
      </w:r>
      <w:r w:rsidR="00075CC7">
        <w:rPr>
          <w:lang w:val="en-US"/>
        </w:rPr>
        <w:t xml:space="preserve">sex, </w:t>
      </w:r>
      <w:r w:rsidR="00391E58" w:rsidRPr="00391E58">
        <w:rPr>
          <w:lang w:val="en-US"/>
        </w:rPr>
        <w:t xml:space="preserve">age and </w:t>
      </w:r>
      <w:r w:rsidR="00075CC7">
        <w:rPr>
          <w:lang w:val="en-US"/>
        </w:rPr>
        <w:t>ethnicity</w:t>
      </w:r>
      <w:r w:rsidR="006846DB">
        <w:rPr>
          <w:lang w:val="en-US"/>
        </w:rPr>
        <w:t xml:space="preserve"> </w:t>
      </w:r>
      <w:r w:rsidR="00900D80">
        <w:rPr>
          <w:lang w:val="en-US"/>
        </w:rPr>
        <w:fldChar w:fldCharType="begin"/>
      </w:r>
      <w:r w:rsidR="00900D80">
        <w:rPr>
          <w:lang w:val="en-US"/>
        </w:rPr>
        <w:instrText xml:space="preserve"> ADDIN ZOTERO_ITEM CSL_CITATION {"citationID":"HL899X0j","properties":{"formattedCitation":"(Celis and M\\uc0\\u252{}gge 2018)","plainCitation":"(Celis and Mügge 2018)","noteIndex":0},"citationItems":[{"id":56,"uris":["http://zotero.org/users/6814611/items/IZ66V2L3"],"uri":["http://zotero.org/users/6814611/items/IZ66V2L3"],"itemData":{"id":56,"type":"article-journal","container-title":"Politics","issue":"2","note":"publisher: SAGE Publications Sage UK: London, England","page":"197–213","title":"Whose equality? Measuring group representation","volume":"38","author":[{"family":"Celis","given":"Karen"},{"family":"Mügge","given":"Liza M"}],"issued":{"date-parts":[["2018"]]}}}],"schema":"https://github.com/citation-style-language/schema/raw/master/csl-citation.json"} </w:instrText>
      </w:r>
      <w:r w:rsidR="00900D80">
        <w:rPr>
          <w:lang w:val="en-US"/>
        </w:rPr>
        <w:fldChar w:fldCharType="separate"/>
      </w:r>
      <w:r w:rsidR="00900D80" w:rsidRPr="00900D80">
        <w:rPr>
          <w:rFonts w:ascii="Calibri" w:hAnsi="Calibri" w:cs="Calibri"/>
          <w:szCs w:val="24"/>
          <w:lang w:val="en-GB"/>
        </w:rPr>
        <w:t>(Celis and Mügge 2018)</w:t>
      </w:r>
      <w:r w:rsidR="00900D80">
        <w:rPr>
          <w:lang w:val="en-US"/>
        </w:rPr>
        <w:fldChar w:fldCharType="end"/>
      </w:r>
      <w:r w:rsidR="00391E58" w:rsidRPr="00391E58">
        <w:rPr>
          <w:lang w:val="en-US"/>
        </w:rPr>
        <w:t xml:space="preserve">. </w:t>
      </w:r>
      <w:r w:rsidR="00083239">
        <w:rPr>
          <w:lang w:val="en-US"/>
        </w:rPr>
        <w:t>This focus aligns with and builds on crucial insights from social network studies.</w:t>
      </w:r>
      <w:r w:rsidR="00606A32">
        <w:rPr>
          <w:lang w:val="en-US"/>
        </w:rPr>
        <w:t xml:space="preserve"> Particularly, we distinguish between structure-based and </w:t>
      </w:r>
      <w:r w:rsidR="003330F9">
        <w:rPr>
          <w:lang w:val="en-US"/>
        </w:rPr>
        <w:t>choice</w:t>
      </w:r>
      <w:r w:rsidR="00606A32">
        <w:rPr>
          <w:lang w:val="en-US"/>
        </w:rPr>
        <w:t xml:space="preserve">-based </w:t>
      </w:r>
      <w:r w:rsidR="00365688">
        <w:rPr>
          <w:lang w:val="en-US"/>
        </w:rPr>
        <w:t>mechanisms leading to</w:t>
      </w:r>
      <w:r w:rsidR="000B1F5F">
        <w:rPr>
          <w:lang w:val="en-US"/>
        </w:rPr>
        <w:t xml:space="preserve"> network</w:t>
      </w:r>
      <w:r w:rsidR="00606A32">
        <w:rPr>
          <w:lang w:val="en-US"/>
        </w:rPr>
        <w:t xml:space="preserve"> segregation below</w:t>
      </w:r>
      <w:r w:rsidR="005F03DA">
        <w:rPr>
          <w:lang w:val="en-US"/>
        </w:rPr>
        <w:t xml:space="preserve">. </w:t>
      </w:r>
    </w:p>
    <w:p w14:paraId="35968A94" w14:textId="50D08F3E" w:rsidR="00453CBD" w:rsidRDefault="00083239" w:rsidP="00083239">
      <w:pPr>
        <w:ind w:firstLine="708"/>
        <w:jc w:val="both"/>
        <w:rPr>
          <w:lang w:val="en-US"/>
        </w:rPr>
      </w:pPr>
      <w:r w:rsidRPr="000B1F5F">
        <w:rPr>
          <w:lang w:val="en-US"/>
        </w:rPr>
        <w:t xml:space="preserve">It has been </w:t>
      </w:r>
      <w:r w:rsidR="00FE5E7D" w:rsidRPr="000B1F5F">
        <w:rPr>
          <w:lang w:val="en-US"/>
        </w:rPr>
        <w:t xml:space="preserve">a </w:t>
      </w:r>
      <w:r w:rsidR="000E20B2" w:rsidRPr="000B1F5F">
        <w:rPr>
          <w:lang w:val="en-US"/>
        </w:rPr>
        <w:t>well-established</w:t>
      </w:r>
      <w:r w:rsidRPr="000B1F5F">
        <w:rPr>
          <w:lang w:val="en-US"/>
        </w:rPr>
        <w:t xml:space="preserve"> </w:t>
      </w:r>
      <w:r w:rsidR="00FE5E7D" w:rsidRPr="000B1F5F">
        <w:rPr>
          <w:lang w:val="en-US"/>
        </w:rPr>
        <w:t xml:space="preserve">finding </w:t>
      </w:r>
      <w:r w:rsidRPr="000B1F5F">
        <w:rPr>
          <w:lang w:val="en-US"/>
        </w:rPr>
        <w:t>that s</w:t>
      </w:r>
      <w:r w:rsidR="001A0F09" w:rsidRPr="000B1F5F">
        <w:rPr>
          <w:lang w:val="en-US"/>
        </w:rPr>
        <w:t>ocial</w:t>
      </w:r>
      <w:r w:rsidR="00391E58" w:rsidRPr="000B1F5F">
        <w:rPr>
          <w:lang w:val="en-US"/>
        </w:rPr>
        <w:t xml:space="preserve"> interactions are more likely between people who are </w:t>
      </w:r>
      <w:r w:rsidR="001A0F09" w:rsidRPr="000B1F5F">
        <w:rPr>
          <w:lang w:val="en-US"/>
        </w:rPr>
        <w:t>similar</w:t>
      </w:r>
      <w:r w:rsidR="002E31B8" w:rsidRPr="000B1F5F">
        <w:rPr>
          <w:lang w:val="en-US"/>
        </w:rPr>
        <w:t xml:space="preserve"> </w:t>
      </w:r>
      <w:r w:rsidR="00900D80" w:rsidRPr="000B1F5F">
        <w:rPr>
          <w:lang w:val="en-US"/>
        </w:rPr>
        <w:fldChar w:fldCharType="begin"/>
      </w:r>
      <w:r w:rsidR="00900D80" w:rsidRPr="000B1F5F">
        <w:rPr>
          <w:lang w:val="en-US"/>
        </w:rPr>
        <w:instrText xml:space="preserve"> ADDIN ZOTERO_ITEM CSL_CITATION {"citationID":"QZkiuG3o","properties":{"formattedCitation":"(McPherson, Smith-Lovin, and Cook 2001)","plainCitation":"(McPherson, Smith-Lovin, and Cook 2001)","noteIndex":0},"citationItems":[{"id":57,"uris":["http://zotero.org/users/6814611/items/88QPJEQV"],"uri":["http://zotero.org/users/6814611/items/88QPJEQV"],"itemData":{"id":57,"type":"article-journal","container-title":"Annual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900D80" w:rsidRPr="000B1F5F">
        <w:rPr>
          <w:lang w:val="en-US"/>
        </w:rPr>
        <w:fldChar w:fldCharType="separate"/>
      </w:r>
      <w:r w:rsidR="00900D80" w:rsidRPr="000B1F5F">
        <w:rPr>
          <w:rFonts w:ascii="Calibri" w:hAnsi="Calibri" w:cs="Calibri"/>
          <w:lang w:val="en-GB"/>
        </w:rPr>
        <w:t>(McPherson, Smith-Lovin, and Cook 2001)</w:t>
      </w:r>
      <w:r w:rsidR="00900D80" w:rsidRPr="000B1F5F">
        <w:rPr>
          <w:lang w:val="en-US"/>
        </w:rPr>
        <w:fldChar w:fldCharType="end"/>
      </w:r>
      <w:r w:rsidR="00900D80" w:rsidRPr="000B1F5F">
        <w:rPr>
          <w:lang w:val="en-US"/>
        </w:rPr>
        <w:t>.</w:t>
      </w:r>
      <w:r w:rsidR="00391E58" w:rsidRPr="000B1F5F">
        <w:rPr>
          <w:lang w:val="en-US"/>
        </w:rPr>
        <w:t xml:space="preserve"> </w:t>
      </w:r>
      <w:r w:rsidR="00FF2B83" w:rsidRPr="000B1F5F">
        <w:rPr>
          <w:lang w:val="en-US"/>
        </w:rPr>
        <w:t>Th</w:t>
      </w:r>
      <w:r w:rsidR="00910D0D" w:rsidRPr="000B1F5F">
        <w:rPr>
          <w:lang w:val="en-US"/>
        </w:rPr>
        <w:t>e</w:t>
      </w:r>
      <w:r w:rsidR="00FF2B83" w:rsidRPr="000B1F5F">
        <w:rPr>
          <w:lang w:val="en-US"/>
        </w:rPr>
        <w:t xml:space="preserve"> </w:t>
      </w:r>
      <w:r w:rsidR="00F96845" w:rsidRPr="000B1F5F">
        <w:rPr>
          <w:lang w:val="en-US"/>
        </w:rPr>
        <w:t xml:space="preserve">observed </w:t>
      </w:r>
      <w:r w:rsidR="00FF2B83" w:rsidRPr="000B1F5F">
        <w:rPr>
          <w:lang w:val="en-US"/>
        </w:rPr>
        <w:t xml:space="preserve">degree of </w:t>
      </w:r>
      <w:r w:rsidR="00365688" w:rsidRPr="000B1F5F">
        <w:rPr>
          <w:lang w:val="en-US"/>
        </w:rPr>
        <w:t xml:space="preserve">network homogeneity </w:t>
      </w:r>
      <w:r w:rsidR="00FF2B83" w:rsidRPr="000B1F5F">
        <w:rPr>
          <w:lang w:val="en-US"/>
        </w:rPr>
        <w:t>is</w:t>
      </w:r>
      <w:r w:rsidR="00F96845" w:rsidRPr="000B1F5F">
        <w:rPr>
          <w:lang w:val="en-US"/>
        </w:rPr>
        <w:t xml:space="preserve"> to a large extent</w:t>
      </w:r>
      <w:r w:rsidR="00FF2B83" w:rsidRPr="000B1F5F">
        <w:rPr>
          <w:lang w:val="en-US"/>
        </w:rPr>
        <w:t xml:space="preserve"> the result of </w:t>
      </w:r>
      <w:r w:rsidR="00F96845" w:rsidRPr="000B1F5F">
        <w:rPr>
          <w:lang w:val="en-US"/>
        </w:rPr>
        <w:t>the opportunity structure</w:t>
      </w:r>
      <w:r w:rsidRPr="000B1F5F">
        <w:rPr>
          <w:lang w:val="en-US"/>
        </w:rPr>
        <w:t xml:space="preserve">, </w:t>
      </w:r>
      <w:r w:rsidR="00006B85" w:rsidRPr="000B1F5F">
        <w:rPr>
          <w:lang w:val="en-US"/>
        </w:rPr>
        <w:t>i.e.</w:t>
      </w:r>
      <w:r w:rsidR="00900D80" w:rsidRPr="000B1F5F">
        <w:rPr>
          <w:lang w:val="en-US"/>
        </w:rPr>
        <w:t>,</w:t>
      </w:r>
      <w:r w:rsidR="00F96845" w:rsidRPr="000B1F5F">
        <w:rPr>
          <w:lang w:val="en-US"/>
        </w:rPr>
        <w:t xml:space="preserve"> </w:t>
      </w:r>
      <w:r w:rsidR="00FF2B83" w:rsidRPr="000B1F5F">
        <w:rPr>
          <w:lang w:val="en-US"/>
        </w:rPr>
        <w:t>the availability of contact partners</w:t>
      </w:r>
      <w:r w:rsidR="00F96845" w:rsidRPr="000B1F5F">
        <w:rPr>
          <w:lang w:val="en-US"/>
        </w:rPr>
        <w:t xml:space="preserve"> within and outside one’s group</w:t>
      </w:r>
      <w:r w:rsidR="00FF2B83" w:rsidRPr="000B1F5F">
        <w:rPr>
          <w:lang w:val="en-US"/>
        </w:rPr>
        <w:t>.</w:t>
      </w:r>
      <w:r w:rsidRPr="000B1F5F">
        <w:rPr>
          <w:lang w:val="en-US"/>
        </w:rPr>
        <w:t xml:space="preserve"> </w:t>
      </w:r>
      <w:r w:rsidR="00C3457F">
        <w:rPr>
          <w:lang w:val="en-US"/>
        </w:rPr>
        <w:t xml:space="preserve">Moreover, initial levels of </w:t>
      </w:r>
      <w:r w:rsidR="00683441">
        <w:rPr>
          <w:lang w:val="en-US"/>
        </w:rPr>
        <w:t xml:space="preserve">network </w:t>
      </w:r>
      <w:r w:rsidR="00C3457F">
        <w:rPr>
          <w:lang w:val="en-US"/>
        </w:rPr>
        <w:t xml:space="preserve">segregation may be amplified by </w:t>
      </w:r>
      <w:r w:rsidR="00683441">
        <w:rPr>
          <w:lang w:val="en-US"/>
        </w:rPr>
        <w:t xml:space="preserve">common </w:t>
      </w:r>
      <w:r w:rsidR="00C3457F">
        <w:rPr>
          <w:lang w:val="en-US"/>
        </w:rPr>
        <w:t xml:space="preserve">structural network processes </w:t>
      </w:r>
      <w:r w:rsidR="00683441">
        <w:rPr>
          <w:lang w:val="en-US"/>
        </w:rPr>
        <w:t xml:space="preserve">such as </w:t>
      </w:r>
      <w:commentRangeStart w:id="3"/>
      <w:r w:rsidR="00683441">
        <w:rPr>
          <w:lang w:val="en-US"/>
        </w:rPr>
        <w:t xml:space="preserve">reciprocity (i.e., </w:t>
      </w:r>
      <w:r w:rsidR="00BE0D7C">
        <w:rPr>
          <w:lang w:val="en-US"/>
        </w:rPr>
        <w:t>“I</w:t>
      </w:r>
      <w:r w:rsidR="00683441">
        <w:rPr>
          <w:lang w:val="en-US"/>
        </w:rPr>
        <w:t>f you scratch my back, I will scratch yours</w:t>
      </w:r>
      <w:r w:rsidR="00BE0D7C">
        <w:rPr>
          <w:lang w:val="en-US"/>
        </w:rPr>
        <w:t>.”</w:t>
      </w:r>
      <w:r w:rsidR="00683441">
        <w:rPr>
          <w:lang w:val="en-US"/>
        </w:rPr>
        <w:t xml:space="preserve">) and transitivity (i.e., </w:t>
      </w:r>
      <w:r w:rsidR="00BE0D7C">
        <w:rPr>
          <w:lang w:val="en-US"/>
        </w:rPr>
        <w:t>“F</w:t>
      </w:r>
      <w:r w:rsidR="00683441">
        <w:rPr>
          <w:lang w:val="en-US"/>
        </w:rPr>
        <w:t>riends of friends become friends</w:t>
      </w:r>
      <w:r w:rsidR="00BE0D7C">
        <w:rPr>
          <w:lang w:val="en-US"/>
        </w:rPr>
        <w:t>.”</w:t>
      </w:r>
      <w:r w:rsidR="00683441">
        <w:rPr>
          <w:lang w:val="en-US"/>
        </w:rPr>
        <w:t xml:space="preserve">). </w:t>
      </w:r>
      <w:commentRangeEnd w:id="3"/>
      <w:r w:rsidR="000104DB">
        <w:rPr>
          <w:rStyle w:val="CommentReference"/>
        </w:rPr>
        <w:commentReference w:id="3"/>
      </w:r>
      <w:r w:rsidRPr="000B1F5F">
        <w:rPr>
          <w:lang w:val="en-US"/>
        </w:rPr>
        <w:t xml:space="preserve">Over and above such structurally-induced </w:t>
      </w:r>
      <w:r w:rsidR="000B1F5F" w:rsidRPr="000B1F5F">
        <w:rPr>
          <w:lang w:val="en-US"/>
        </w:rPr>
        <w:t xml:space="preserve">network </w:t>
      </w:r>
      <w:r w:rsidRPr="000B1F5F">
        <w:rPr>
          <w:lang w:val="en-US"/>
        </w:rPr>
        <w:t>homo</w:t>
      </w:r>
      <w:r w:rsidR="000B1F5F" w:rsidRPr="000B1F5F">
        <w:rPr>
          <w:lang w:val="en-US"/>
        </w:rPr>
        <w:t>geneity, p</w:t>
      </w:r>
      <w:r w:rsidRPr="000B1F5F">
        <w:rPr>
          <w:lang w:val="en-US"/>
        </w:rPr>
        <w:t>eople</w:t>
      </w:r>
      <w:r w:rsidR="00006B85" w:rsidRPr="000B1F5F">
        <w:rPr>
          <w:lang w:val="en-US"/>
        </w:rPr>
        <w:t xml:space="preserve"> commonly have </w:t>
      </w:r>
      <w:r w:rsidRPr="000B1F5F">
        <w:rPr>
          <w:lang w:val="en-US"/>
        </w:rPr>
        <w:t>preferences</w:t>
      </w:r>
      <w:r w:rsidR="00006B85" w:rsidRPr="000B1F5F">
        <w:rPr>
          <w:lang w:val="en-US"/>
        </w:rPr>
        <w:t xml:space="preserve"> to interact with similar others. These </w:t>
      </w:r>
      <w:r w:rsidR="000B1F5F" w:rsidRPr="000B1F5F">
        <w:rPr>
          <w:lang w:val="en-US"/>
        </w:rPr>
        <w:t xml:space="preserve">inbreeding </w:t>
      </w:r>
      <w:r w:rsidR="00365688" w:rsidRPr="000B1F5F">
        <w:rPr>
          <w:lang w:val="en-US"/>
        </w:rPr>
        <w:t xml:space="preserve">homophily </w:t>
      </w:r>
      <w:r w:rsidR="00006B85" w:rsidRPr="000B1F5F">
        <w:rPr>
          <w:lang w:val="en-US"/>
        </w:rPr>
        <w:t>preferences</w:t>
      </w:r>
      <w:r w:rsidRPr="000B1F5F">
        <w:rPr>
          <w:lang w:val="en-US"/>
        </w:rPr>
        <w:t xml:space="preserve"> surface in the</w:t>
      </w:r>
      <w:r w:rsidR="00220A49" w:rsidRPr="000B1F5F">
        <w:rPr>
          <w:lang w:val="en-US"/>
        </w:rPr>
        <w:t xml:space="preserve"> choices </w:t>
      </w:r>
      <w:r w:rsidR="00FF2B83" w:rsidRPr="000B1F5F">
        <w:rPr>
          <w:lang w:val="en-US"/>
        </w:rPr>
        <w:t xml:space="preserve">that individuals </w:t>
      </w:r>
      <w:r w:rsidRPr="000B1F5F">
        <w:rPr>
          <w:lang w:val="en-US"/>
        </w:rPr>
        <w:t xml:space="preserve">make regarding </w:t>
      </w:r>
      <w:r w:rsidR="00FF2B83" w:rsidRPr="000B1F5F">
        <w:rPr>
          <w:lang w:val="en-US"/>
        </w:rPr>
        <w:t xml:space="preserve">whom </w:t>
      </w:r>
      <w:r w:rsidR="00006B85" w:rsidRPr="000B1F5F">
        <w:rPr>
          <w:lang w:val="en-US"/>
        </w:rPr>
        <w:t xml:space="preserve">to form ties </w:t>
      </w:r>
      <w:r w:rsidRPr="000B1F5F">
        <w:rPr>
          <w:lang w:val="en-US"/>
        </w:rPr>
        <w:t>with</w:t>
      </w:r>
      <w:r w:rsidR="00900D80" w:rsidRPr="000B1F5F">
        <w:rPr>
          <w:lang w:val="en-US"/>
        </w:rPr>
        <w:t>.</w:t>
      </w:r>
      <w:r w:rsidR="00FF2B83" w:rsidRPr="000B1F5F">
        <w:rPr>
          <w:lang w:val="en-US"/>
        </w:rPr>
        <w:t xml:space="preserve"> </w:t>
      </w:r>
      <w:r w:rsidR="00F96845" w:rsidRPr="000B1F5F">
        <w:rPr>
          <w:lang w:val="en-US"/>
        </w:rPr>
        <w:t xml:space="preserve">Inbreeding homophily </w:t>
      </w:r>
      <w:r w:rsidR="00F5486E" w:rsidRPr="000B1F5F">
        <w:rPr>
          <w:lang w:val="en-US"/>
        </w:rPr>
        <w:t>contribute</w:t>
      </w:r>
      <w:r w:rsidRPr="000B1F5F">
        <w:rPr>
          <w:lang w:val="en-US"/>
        </w:rPr>
        <w:t>s</w:t>
      </w:r>
      <w:r w:rsidR="00F5486E" w:rsidRPr="000B1F5F">
        <w:rPr>
          <w:lang w:val="en-US"/>
        </w:rPr>
        <w:t xml:space="preserve"> </w:t>
      </w:r>
      <w:r w:rsidR="00F96845" w:rsidRPr="000B1F5F">
        <w:rPr>
          <w:lang w:val="en-US"/>
        </w:rPr>
        <w:t xml:space="preserve">to segregation </w:t>
      </w:r>
      <w:r w:rsidRPr="000B1F5F">
        <w:rPr>
          <w:lang w:val="en-US"/>
        </w:rPr>
        <w:t xml:space="preserve">as it results in </w:t>
      </w:r>
      <w:r w:rsidR="00910D0D" w:rsidRPr="000B1F5F">
        <w:rPr>
          <w:lang w:val="en-US"/>
        </w:rPr>
        <w:t>ties</w:t>
      </w:r>
      <w:r w:rsidR="00F96845" w:rsidRPr="000B1F5F">
        <w:rPr>
          <w:lang w:val="en-US"/>
        </w:rPr>
        <w:t xml:space="preserve"> </w:t>
      </w:r>
      <w:r w:rsidRPr="000B1F5F">
        <w:rPr>
          <w:lang w:val="en-US"/>
        </w:rPr>
        <w:t xml:space="preserve">being </w:t>
      </w:r>
      <w:r w:rsidR="00F96845" w:rsidRPr="000B1F5F">
        <w:rPr>
          <w:lang w:val="en-US"/>
        </w:rPr>
        <w:t xml:space="preserve">more likely within </w:t>
      </w:r>
      <w:r w:rsidR="00176B69" w:rsidRPr="000B1F5F">
        <w:rPr>
          <w:lang w:val="en-US"/>
        </w:rPr>
        <w:t xml:space="preserve">specific </w:t>
      </w:r>
      <w:r w:rsidR="00F96845" w:rsidRPr="000B1F5F">
        <w:rPr>
          <w:lang w:val="en-US"/>
        </w:rPr>
        <w:t>group</w:t>
      </w:r>
      <w:r w:rsidR="00176B69" w:rsidRPr="000B1F5F">
        <w:rPr>
          <w:lang w:val="en-US"/>
        </w:rPr>
        <w:t>s</w:t>
      </w:r>
      <w:r w:rsidR="00F96845" w:rsidRPr="000B1F5F">
        <w:rPr>
          <w:lang w:val="en-US"/>
        </w:rPr>
        <w:t xml:space="preserve"> and less likely between </w:t>
      </w:r>
      <w:r w:rsidR="00176B69" w:rsidRPr="000B1F5F">
        <w:rPr>
          <w:lang w:val="en-US"/>
        </w:rPr>
        <w:t xml:space="preserve">different </w:t>
      </w:r>
      <w:r w:rsidR="00F96845" w:rsidRPr="000B1F5F">
        <w:rPr>
          <w:lang w:val="en-US"/>
        </w:rPr>
        <w:t xml:space="preserve">groups than could be expected on opportunity structures </w:t>
      </w:r>
      <w:r w:rsidR="00683441">
        <w:rPr>
          <w:lang w:val="en-US"/>
        </w:rPr>
        <w:t xml:space="preserve">and structural network processes </w:t>
      </w:r>
      <w:r w:rsidR="00F96845" w:rsidRPr="000B1F5F">
        <w:rPr>
          <w:lang w:val="en-US"/>
        </w:rPr>
        <w:t>alone.</w:t>
      </w:r>
      <w:r w:rsidR="00941320">
        <w:rPr>
          <w:rStyle w:val="EndnoteReference"/>
          <w:lang w:val="en-US"/>
        </w:rPr>
        <w:endnoteReference w:id="1"/>
      </w:r>
      <w:r w:rsidR="00F96845">
        <w:rPr>
          <w:lang w:val="en-US"/>
        </w:rPr>
        <w:t xml:space="preserve"> </w:t>
      </w:r>
    </w:p>
    <w:p w14:paraId="48CA7AD8" w14:textId="322E5CB5" w:rsidR="00220A49" w:rsidRDefault="00453CBD" w:rsidP="005111B3">
      <w:pPr>
        <w:ind w:firstLine="708"/>
        <w:jc w:val="both"/>
        <w:rPr>
          <w:lang w:val="en-US"/>
        </w:rPr>
      </w:pPr>
      <w:r>
        <w:rPr>
          <w:lang w:val="en-US"/>
        </w:rPr>
        <w:t>The above refers to general mechanisms that can be translated to different domains of social interaction and settings</w:t>
      </w:r>
      <w:r w:rsidR="00910D0D">
        <w:rPr>
          <w:lang w:val="en-US"/>
        </w:rPr>
        <w:t xml:space="preserve">. </w:t>
      </w:r>
      <w:r w:rsidR="009308AB">
        <w:rPr>
          <w:lang w:val="en-US"/>
        </w:rPr>
        <w:t>N</w:t>
      </w:r>
      <w:r w:rsidR="00BD7D65">
        <w:rPr>
          <w:lang w:val="en-US"/>
        </w:rPr>
        <w:t>etwork</w:t>
      </w:r>
      <w:r w:rsidR="00FE5E7D" w:rsidRPr="00391E58">
        <w:rPr>
          <w:lang w:val="en-US"/>
        </w:rPr>
        <w:t xml:space="preserve"> homo</w:t>
      </w:r>
      <w:r w:rsidR="00D26C18">
        <w:rPr>
          <w:lang w:val="en-US"/>
        </w:rPr>
        <w:t>geneity</w:t>
      </w:r>
      <w:r w:rsidR="00FE5E7D" w:rsidRPr="00391E58">
        <w:rPr>
          <w:lang w:val="en-US"/>
        </w:rPr>
        <w:t xml:space="preserve"> is observed </w:t>
      </w:r>
      <w:r w:rsidR="00FE5E7D">
        <w:rPr>
          <w:lang w:val="en-US"/>
        </w:rPr>
        <w:t>across</w:t>
      </w:r>
      <w:r w:rsidR="00FE5E7D" w:rsidRPr="00391E58">
        <w:rPr>
          <w:lang w:val="en-US"/>
        </w:rPr>
        <w:t xml:space="preserve"> a wide array of social dimensions and </w:t>
      </w:r>
      <w:r w:rsidR="00FE5E7D">
        <w:rPr>
          <w:lang w:val="en-US"/>
        </w:rPr>
        <w:t>for</w:t>
      </w:r>
      <w:r w:rsidR="00FE5E7D" w:rsidRPr="00391E58">
        <w:rPr>
          <w:lang w:val="en-US"/>
        </w:rPr>
        <w:t xml:space="preserve"> different type of social relations</w:t>
      </w:r>
      <w:r w:rsidR="009308AB">
        <w:rPr>
          <w:lang w:val="en-US"/>
        </w:rPr>
        <w:t xml:space="preserve"> but</w:t>
      </w:r>
      <w:r w:rsidR="00BD7D65">
        <w:rPr>
          <w:lang w:val="en-US"/>
        </w:rPr>
        <w:t xml:space="preserve"> s</w:t>
      </w:r>
      <w:r w:rsidR="00FE5E7D">
        <w:rPr>
          <w:lang w:val="en-US"/>
        </w:rPr>
        <w:t xml:space="preserve">tudies on segregation in extended online networks have </w:t>
      </w:r>
      <w:r w:rsidR="00FE5E7D">
        <w:rPr>
          <w:lang w:val="en-US"/>
        </w:rPr>
        <w:lastRenderedPageBreak/>
        <w:t xml:space="preserve">remained rare. </w:t>
      </w:r>
      <w:r w:rsidR="00D26C18">
        <w:rPr>
          <w:lang w:val="en-US"/>
        </w:rPr>
        <w:t xml:space="preserve">One may intuitively expect that </w:t>
      </w:r>
      <w:r w:rsidR="00BD7D65">
        <w:rPr>
          <w:lang w:val="en-US"/>
        </w:rPr>
        <w:t>the degree of segregation would be less pronounced in online than offline networks</w:t>
      </w:r>
      <w:r w:rsidR="009308AB">
        <w:rPr>
          <w:lang w:val="en-US"/>
        </w:rPr>
        <w:t xml:space="preserve"> and in</w:t>
      </w:r>
      <w:r w:rsidR="00BD7D65">
        <w:rPr>
          <w:lang w:val="en-US"/>
        </w:rPr>
        <w:t xml:space="preserve"> extended versus core networks</w:t>
      </w:r>
      <w:r w:rsidR="00C3335E">
        <w:rPr>
          <w:lang w:val="en-US"/>
        </w:rPr>
        <w:t xml:space="preserve">, because </w:t>
      </w:r>
      <w:r w:rsidR="00D26C18">
        <w:rPr>
          <w:lang w:val="en-US"/>
        </w:rPr>
        <w:t xml:space="preserve">online there are </w:t>
      </w:r>
      <w:r w:rsidR="009308AB">
        <w:rPr>
          <w:lang w:val="en-US"/>
        </w:rPr>
        <w:t>less structural constraints</w:t>
      </w:r>
      <w:r w:rsidR="00C3335E">
        <w:rPr>
          <w:lang w:val="en-US"/>
        </w:rPr>
        <w:t xml:space="preserve"> and</w:t>
      </w:r>
      <w:r w:rsidR="00D26C18">
        <w:rPr>
          <w:lang w:val="en-US"/>
        </w:rPr>
        <w:t xml:space="preserve"> because the (emotional) risk </w:t>
      </w:r>
      <w:r w:rsidR="00C3335E">
        <w:rPr>
          <w:lang w:val="en-US"/>
        </w:rPr>
        <w:t>involved in forming ‘wrong’ relations</w:t>
      </w:r>
      <w:r w:rsidR="00D26C18">
        <w:rPr>
          <w:lang w:val="en-US"/>
        </w:rPr>
        <w:t xml:space="preserve"> in extended networks</w:t>
      </w:r>
      <w:r w:rsidR="000B1F5F">
        <w:rPr>
          <w:lang w:val="en-US"/>
        </w:rPr>
        <w:t xml:space="preserve"> of weak ties</w:t>
      </w:r>
      <w:r w:rsidR="00D26C18">
        <w:rPr>
          <w:lang w:val="en-US"/>
        </w:rPr>
        <w:t xml:space="preserve"> would be lower</w:t>
      </w:r>
      <w:r w:rsidR="000B1F5F">
        <w:rPr>
          <w:lang w:val="en-US"/>
        </w:rPr>
        <w:t xml:space="preserve"> than in core networks formed by strong ties</w:t>
      </w:r>
      <w:r w:rsidR="009308AB">
        <w:rPr>
          <w:lang w:val="en-US"/>
        </w:rPr>
        <w:t>. That being said, corroborative empirical evidence for this idea has been meagre at best</w:t>
      </w:r>
      <w:r w:rsidR="00900D80">
        <w:rPr>
          <w:lang w:val="en-US"/>
        </w:rPr>
        <w:t xml:space="preserve"> </w:t>
      </w:r>
      <w:r w:rsidR="00900D80">
        <w:rPr>
          <w:lang w:val="en-US"/>
        </w:rPr>
        <w:fldChar w:fldCharType="begin"/>
      </w:r>
      <w:r w:rsidR="00900D80">
        <w:rPr>
          <w:lang w:val="en-US"/>
        </w:rPr>
        <w:instrText xml:space="preserve"> ADDIN ZOTERO_ITEM CSL_CITATION {"citationID":"o6pcI4aB","properties":{"formattedCitation":"(Hofstra et al. 2017)","plainCitation":"(Hofstra et al. 2017)","noteIndex":0},"citationItems":[{"id":54,"uris":["http://zotero.org/users/6814611/items/8KZGZEHX"],"uri":["http://zotero.org/users/6814611/items/8KZGZEHX"],"itemData":{"id":54,"type":"article-journal","container-title":"American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B"}],"issued":{"date-parts":[["2017"]]}}}],"schema":"https://github.com/citation-style-language/schema/raw/master/csl-citation.json"} </w:instrText>
      </w:r>
      <w:r w:rsidR="00900D80">
        <w:rPr>
          <w:lang w:val="en-US"/>
        </w:rPr>
        <w:fldChar w:fldCharType="separate"/>
      </w:r>
      <w:r w:rsidR="00900D80" w:rsidRPr="00900D80">
        <w:rPr>
          <w:rFonts w:ascii="Calibri" w:hAnsi="Calibri" w:cs="Calibri"/>
          <w:lang w:val="en-GB"/>
        </w:rPr>
        <w:t>(Hofstra et al. 2017)</w:t>
      </w:r>
      <w:r w:rsidR="00900D80">
        <w:rPr>
          <w:lang w:val="en-US"/>
        </w:rPr>
        <w:fldChar w:fldCharType="end"/>
      </w:r>
      <w:r w:rsidR="009308AB">
        <w:rPr>
          <w:lang w:val="en-US"/>
        </w:rPr>
        <w:t>.</w:t>
      </w:r>
      <w:r w:rsidR="004F26C4">
        <w:rPr>
          <w:lang w:val="en-US"/>
        </w:rPr>
        <w:t xml:space="preserve"> </w:t>
      </w:r>
      <w:r w:rsidR="000104DB">
        <w:rPr>
          <w:lang w:val="en-US"/>
        </w:rPr>
        <w:t>T</w:t>
      </w:r>
      <w:r w:rsidR="004F26C4">
        <w:rPr>
          <w:lang w:val="en-US"/>
        </w:rPr>
        <w:t>he</w:t>
      </w:r>
      <w:r w:rsidR="00205496">
        <w:rPr>
          <w:lang w:val="en-US"/>
        </w:rPr>
        <w:t xml:space="preserve"> </w:t>
      </w:r>
      <w:r w:rsidR="005111B3">
        <w:rPr>
          <w:lang w:val="en-US"/>
        </w:rPr>
        <w:t xml:space="preserve">online </w:t>
      </w:r>
      <w:r w:rsidR="004F26C4">
        <w:rPr>
          <w:lang w:val="en-US"/>
        </w:rPr>
        <w:t xml:space="preserve">Twitter networks of MPs in parliament </w:t>
      </w:r>
      <w:r w:rsidR="00205496">
        <w:rPr>
          <w:lang w:val="en-US"/>
        </w:rPr>
        <w:t>move beyond the core network</w:t>
      </w:r>
      <w:r w:rsidR="000104DB">
        <w:rPr>
          <w:lang w:val="en-US"/>
        </w:rPr>
        <w:t xml:space="preserve"> but </w:t>
      </w:r>
      <w:r w:rsidR="002156E7">
        <w:rPr>
          <w:lang w:val="en-US"/>
        </w:rPr>
        <w:t>MPs</w:t>
      </w:r>
      <w:r w:rsidR="00E11BDA">
        <w:rPr>
          <w:lang w:val="en-US"/>
        </w:rPr>
        <w:t xml:space="preserve"> </w:t>
      </w:r>
      <w:r w:rsidR="000104DB">
        <w:rPr>
          <w:lang w:val="en-US"/>
        </w:rPr>
        <w:t xml:space="preserve">will be exposed to each other </w:t>
      </w:r>
      <w:r w:rsidR="002156E7">
        <w:rPr>
          <w:lang w:val="en-US"/>
        </w:rPr>
        <w:t>in parliament</w:t>
      </w:r>
      <w:r w:rsidR="00E11BDA">
        <w:rPr>
          <w:lang w:val="en-US"/>
        </w:rPr>
        <w:t xml:space="preserve"> </w:t>
      </w:r>
      <w:r w:rsidR="00205496">
        <w:rPr>
          <w:lang w:val="en-US"/>
        </w:rPr>
        <w:t xml:space="preserve">as well. </w:t>
      </w:r>
      <w:r w:rsidR="005111B3">
        <w:rPr>
          <w:lang w:val="en-US"/>
        </w:rPr>
        <w:t xml:space="preserve">It therefore remains an open question whether real-life social cleavages based on </w:t>
      </w:r>
      <w:r w:rsidR="005111B3">
        <w:rPr>
          <w:lang w:val="en-GB"/>
        </w:rPr>
        <w:t xml:space="preserve">sex-, age- and </w:t>
      </w:r>
      <w:r w:rsidR="005111B3" w:rsidRPr="00391E58">
        <w:rPr>
          <w:lang w:val="en-US"/>
        </w:rPr>
        <w:t>ethnicity</w:t>
      </w:r>
      <w:r w:rsidR="005111B3">
        <w:rPr>
          <w:lang w:val="en-US"/>
        </w:rPr>
        <w:t xml:space="preserve"> are mitigated by Twitter or that Twitter reifies these social divides</w:t>
      </w:r>
      <w:r w:rsidR="00D26C18">
        <w:rPr>
          <w:lang w:val="en-US"/>
        </w:rPr>
        <w:t xml:space="preserve"> in parliament</w:t>
      </w:r>
      <w:r w:rsidR="005111B3">
        <w:rPr>
          <w:lang w:val="en-US"/>
        </w:rPr>
        <w:t xml:space="preserve">. </w:t>
      </w:r>
    </w:p>
    <w:p w14:paraId="2366FEA8" w14:textId="3D5DB299" w:rsidR="00C6718F" w:rsidRDefault="006846DB" w:rsidP="008C201B">
      <w:pPr>
        <w:ind w:firstLine="708"/>
        <w:jc w:val="both"/>
        <w:rPr>
          <w:rFonts w:cs="Calibri"/>
          <w:lang w:val="en-US"/>
        </w:rPr>
      </w:pPr>
      <w:r>
        <w:rPr>
          <w:lang w:val="en-US"/>
        </w:rPr>
        <w:t xml:space="preserve">As in other countries, </w:t>
      </w:r>
      <w:r w:rsidR="000B73AA">
        <w:rPr>
          <w:lang w:val="en-US"/>
        </w:rPr>
        <w:t>Dutch political parties differ</w:t>
      </w:r>
      <w:r w:rsidR="00946818">
        <w:rPr>
          <w:lang w:val="en-US"/>
        </w:rPr>
        <w:t xml:space="preserve"> in their</w:t>
      </w:r>
      <w:r w:rsidR="000B73AA">
        <w:rPr>
          <w:lang w:val="en-US"/>
        </w:rPr>
        <w:t xml:space="preserve"> socio-demographic </w:t>
      </w:r>
      <w:r w:rsidR="00854357">
        <w:rPr>
          <w:lang w:val="en-US"/>
        </w:rPr>
        <w:t>composition (</w:t>
      </w:r>
      <w:r w:rsidR="00B909A2" w:rsidRPr="004F26C4">
        <w:rPr>
          <w:highlight w:val="yellow"/>
          <w:lang w:val="en-US"/>
        </w:rPr>
        <w:t xml:space="preserve">Table </w:t>
      </w:r>
      <w:r w:rsidR="00B63699">
        <w:rPr>
          <w:lang w:val="en-US"/>
        </w:rPr>
        <w:t>1</w:t>
      </w:r>
      <w:r w:rsidR="000B73AA">
        <w:rPr>
          <w:lang w:val="en-US"/>
        </w:rPr>
        <w:t>).</w:t>
      </w:r>
      <w:r w:rsidR="00F438ED">
        <w:rPr>
          <w:lang w:val="en-US"/>
        </w:rPr>
        <w:t xml:space="preserve"> </w:t>
      </w:r>
      <w:r w:rsidR="00F71559">
        <w:rPr>
          <w:lang w:val="en-US"/>
        </w:rPr>
        <w:t>For instance, a</w:t>
      </w:r>
      <w:r w:rsidR="008D7B57">
        <w:rPr>
          <w:lang w:val="en-US"/>
        </w:rPr>
        <w:t xml:space="preserve">fter the 2017 elections, </w:t>
      </w:r>
      <w:r w:rsidR="00F438ED">
        <w:rPr>
          <w:lang w:val="en-US"/>
        </w:rPr>
        <w:t xml:space="preserve">women </w:t>
      </w:r>
      <w:r w:rsidR="00F71559">
        <w:rPr>
          <w:lang w:val="en-US"/>
        </w:rPr>
        <w:t>we</w:t>
      </w:r>
      <w:r w:rsidR="00F438ED">
        <w:rPr>
          <w:lang w:val="en-US"/>
        </w:rPr>
        <w:t>re underrepresented in parliament (</w:t>
      </w:r>
      <w:r w:rsidR="007647A6">
        <w:rPr>
          <w:lang w:val="en-US"/>
        </w:rPr>
        <w:t>54 MPs</w:t>
      </w:r>
      <w:r w:rsidR="008D7B57">
        <w:rPr>
          <w:lang w:val="en-US"/>
        </w:rPr>
        <w:t>,</w:t>
      </w:r>
      <w:r w:rsidR="007647A6">
        <w:rPr>
          <w:lang w:val="en-US"/>
        </w:rPr>
        <w:t xml:space="preserve"> 36%</w:t>
      </w:r>
      <w:r w:rsidR="00F438ED">
        <w:rPr>
          <w:lang w:val="en-US"/>
        </w:rPr>
        <w:t>)</w:t>
      </w:r>
      <w:r w:rsidR="00B208CA">
        <w:rPr>
          <w:lang w:val="en-US"/>
        </w:rPr>
        <w:t xml:space="preserve"> and i</w:t>
      </w:r>
      <w:r w:rsidR="00075CC7">
        <w:rPr>
          <w:lang w:val="en-US"/>
        </w:rPr>
        <w:t xml:space="preserve">n most </w:t>
      </w:r>
      <w:r w:rsidR="00B208CA">
        <w:rPr>
          <w:lang w:val="en-US"/>
        </w:rPr>
        <w:t>factions</w:t>
      </w:r>
      <w:r w:rsidR="00075CC7">
        <w:rPr>
          <w:lang w:val="en-US"/>
        </w:rPr>
        <w:t>, women hold a numerical minority position</w:t>
      </w:r>
      <w:r w:rsidR="00B208CA">
        <w:rPr>
          <w:lang w:val="en-US"/>
        </w:rPr>
        <w:t>. The</w:t>
      </w:r>
      <w:r w:rsidR="00075CC7">
        <w:rPr>
          <w:lang w:val="en-US"/>
        </w:rPr>
        <w:t xml:space="preserve"> exceptions</w:t>
      </w:r>
      <w:r w:rsidR="00B20F34">
        <w:rPr>
          <w:lang w:val="en-US"/>
        </w:rPr>
        <w:t xml:space="preserve"> </w:t>
      </w:r>
      <w:r w:rsidR="00B208CA">
        <w:rPr>
          <w:lang w:val="en-US"/>
        </w:rPr>
        <w:t xml:space="preserve">are found among some </w:t>
      </w:r>
      <w:r w:rsidR="00B20F34">
        <w:rPr>
          <w:lang w:val="en-US"/>
        </w:rPr>
        <w:t>within the political left</w:t>
      </w:r>
      <w:r w:rsidR="00075CC7">
        <w:rPr>
          <w:lang w:val="en-US"/>
        </w:rPr>
        <w:t xml:space="preserve">: </w:t>
      </w:r>
      <w:r w:rsidR="00D26C18">
        <w:rPr>
          <w:lang w:val="en-US"/>
        </w:rPr>
        <w:t>G</w:t>
      </w:r>
      <w:r w:rsidR="00B208CA">
        <w:rPr>
          <w:lang w:val="en-US"/>
        </w:rPr>
        <w:t xml:space="preserve">reens </w:t>
      </w:r>
      <w:r w:rsidR="00075CC7">
        <w:rPr>
          <w:lang w:val="en-US"/>
        </w:rPr>
        <w:t>(</w:t>
      </w:r>
      <w:r w:rsidR="00B20F34">
        <w:rPr>
          <w:lang w:val="en-US"/>
        </w:rPr>
        <w:t>8 MPs</w:t>
      </w:r>
      <w:r w:rsidR="008D7B57">
        <w:rPr>
          <w:lang w:val="en-US"/>
        </w:rPr>
        <w:t>,</w:t>
      </w:r>
      <w:r w:rsidR="00B20F34">
        <w:rPr>
          <w:lang w:val="en-US"/>
        </w:rPr>
        <w:t xml:space="preserve"> 57%); </w:t>
      </w:r>
      <w:r w:rsidR="00D26C18">
        <w:rPr>
          <w:lang w:val="en-US"/>
        </w:rPr>
        <w:t>S</w:t>
      </w:r>
      <w:r w:rsidR="00B208CA">
        <w:rPr>
          <w:lang w:val="en-US"/>
        </w:rPr>
        <w:t xml:space="preserve">ocial </w:t>
      </w:r>
      <w:r w:rsidR="00D26C18">
        <w:rPr>
          <w:lang w:val="en-US"/>
        </w:rPr>
        <w:t>D</w:t>
      </w:r>
      <w:r w:rsidR="00B208CA">
        <w:rPr>
          <w:lang w:val="en-US"/>
        </w:rPr>
        <w:t xml:space="preserve">emocrats </w:t>
      </w:r>
      <w:r w:rsidR="00B20F34">
        <w:rPr>
          <w:lang w:val="en-US"/>
        </w:rPr>
        <w:t>(5MPs, 56%)</w:t>
      </w:r>
      <w:r w:rsidR="00B208CA">
        <w:rPr>
          <w:lang w:val="en-US"/>
        </w:rPr>
        <w:t xml:space="preserve">; and Party for the Animals </w:t>
      </w:r>
      <w:r w:rsidR="00B20F34">
        <w:rPr>
          <w:lang w:val="en-US"/>
        </w:rPr>
        <w:t xml:space="preserve">(3MPs, 60%). The mean age of MPs in </w:t>
      </w:r>
      <w:r w:rsidR="00B208CA">
        <w:rPr>
          <w:lang w:val="en-US"/>
        </w:rPr>
        <w:t>parliament</w:t>
      </w:r>
      <w:r w:rsidR="00B20F34">
        <w:rPr>
          <w:lang w:val="en-US"/>
        </w:rPr>
        <w:t xml:space="preserve"> does </w:t>
      </w:r>
      <w:r w:rsidR="000F5469">
        <w:rPr>
          <w:lang w:val="en-US"/>
        </w:rPr>
        <w:t xml:space="preserve">slightly </w:t>
      </w:r>
      <w:r w:rsidR="00B20F34">
        <w:rPr>
          <w:lang w:val="en-US"/>
        </w:rPr>
        <w:t xml:space="preserve">deviate </w:t>
      </w:r>
      <w:r w:rsidR="000F5469">
        <w:rPr>
          <w:lang w:val="en-US"/>
        </w:rPr>
        <w:t xml:space="preserve">downwards </w:t>
      </w:r>
      <w:r w:rsidR="00B20F34">
        <w:rPr>
          <w:lang w:val="en-US"/>
        </w:rPr>
        <w:t>from the mean age in the general Dutch population</w:t>
      </w:r>
      <w:r w:rsidR="007E7354">
        <w:rPr>
          <w:lang w:val="en-US"/>
        </w:rPr>
        <w:t xml:space="preserve"> (</w:t>
      </w:r>
      <w:r w:rsidR="00B20F34">
        <w:rPr>
          <w:lang w:val="en-US"/>
        </w:rPr>
        <w:t>45 versus</w:t>
      </w:r>
      <w:r w:rsidR="004B6C2A">
        <w:rPr>
          <w:lang w:val="en-US"/>
        </w:rPr>
        <w:t xml:space="preserve"> 50)</w:t>
      </w:r>
      <w:r w:rsidR="007E7354">
        <w:rPr>
          <w:lang w:val="en-US"/>
        </w:rPr>
        <w:t xml:space="preserve"> </w:t>
      </w:r>
      <w:r w:rsidR="007E7354" w:rsidRPr="004F26C4">
        <w:rPr>
          <w:lang w:val="en-US"/>
        </w:rPr>
        <w:t xml:space="preserve">but </w:t>
      </w:r>
      <w:r w:rsidR="00B20F34" w:rsidRPr="004F26C4">
        <w:rPr>
          <w:lang w:val="en-US"/>
        </w:rPr>
        <w:t>there are striking differences across parties</w:t>
      </w:r>
      <w:r w:rsidR="007E7354" w:rsidRPr="004F26C4">
        <w:rPr>
          <w:lang w:val="en-US"/>
        </w:rPr>
        <w:t>. The MPs of the 50Plus party, a party specifically targeting the elderly, have a mean age of 65 year. The mean age of MPs of</w:t>
      </w:r>
      <w:r w:rsidR="009637C2" w:rsidRPr="004F26C4">
        <w:rPr>
          <w:lang w:val="en-US"/>
        </w:rPr>
        <w:t xml:space="preserve"> </w:t>
      </w:r>
      <w:r w:rsidR="009637C2" w:rsidRPr="00D26C18">
        <w:rPr>
          <w:highlight w:val="yellow"/>
          <w:lang w:val="en-US"/>
        </w:rPr>
        <w:t>the radical left party</w:t>
      </w:r>
      <w:r w:rsidR="007E7354" w:rsidRPr="00D26C18">
        <w:rPr>
          <w:highlight w:val="yellow"/>
          <w:lang w:val="en-US"/>
        </w:rPr>
        <w:t xml:space="preserve"> SP</w:t>
      </w:r>
      <w:r w:rsidR="007E7354" w:rsidRPr="004F26C4">
        <w:rPr>
          <w:lang w:val="en-US"/>
        </w:rPr>
        <w:t xml:space="preserve"> is just over 38. </w:t>
      </w:r>
      <w:r w:rsidR="007E7354">
        <w:rPr>
          <w:lang w:val="en-US"/>
        </w:rPr>
        <w:t xml:space="preserve"> </w:t>
      </w:r>
      <w:r w:rsidR="003E2F00">
        <w:rPr>
          <w:lang w:val="en-US"/>
        </w:rPr>
        <w:t>Lastly,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w:t>
      </w:r>
      <w:r w:rsidR="003E2F00">
        <w:rPr>
          <w:lang w:val="en-US"/>
        </w:rPr>
        <w:t>-</w:t>
      </w:r>
      <w:r w:rsidR="008D7B57">
        <w:rPr>
          <w:lang w:val="en-US"/>
        </w:rPr>
        <w:t>minority background</w:t>
      </w:r>
      <w:r w:rsidR="007E7354">
        <w:rPr>
          <w:lang w:val="en-US"/>
        </w:rPr>
        <w:t xml:space="preserve"> </w:t>
      </w:r>
      <w:r w:rsidR="00A30F45">
        <w:rPr>
          <w:lang w:val="en-US"/>
        </w:rPr>
        <w:t>reflects the group size within the electorate</w:t>
      </w:r>
      <w:r w:rsidR="0029623B">
        <w:rPr>
          <w:lang w:val="en-US"/>
        </w:rPr>
        <w:t xml:space="preserve"> fairly well</w:t>
      </w:r>
      <w:r w:rsidR="00A30F45">
        <w:rPr>
          <w:lang w:val="en-US"/>
        </w:rPr>
        <w:t xml:space="preserve"> </w:t>
      </w:r>
      <w:r w:rsidR="00900D80">
        <w:rPr>
          <w:lang w:val="en-US"/>
        </w:rPr>
        <w:fldChar w:fldCharType="begin"/>
      </w:r>
      <w:r w:rsidR="00900D80">
        <w:rPr>
          <w:lang w:val="en-US"/>
        </w:rPr>
        <w:instrText xml:space="preserve"> ADDIN ZOTERO_ITEM CSL_CITATION {"citationID":"9p1Ei0g1","properties":{"formattedCitation":"(Van der Zwan, Lubbers, and Eisinga 2019)","plainCitation":"(Van der Zwan, Lubbers, and Eisinga 2019)","noteIndex":0},"citationItems":[{"id":59,"uris":["http://zotero.org/users/6814611/items/Q53ETSXR"],"uri":["http://zotero.org/users/6814611/items/Q53ETSXR"],"itemData":{"id":59,"type":"article-journal","container-title":"Acta Politica","issue":"2","note":"publisher: Springer","page":"245–267","title":"The political representation of ethnic minorities in the Netherlands: ethnic minority candidates and the role of party characteristics","volume":"54","author":[{"family":"Van der Zwan","given":"Roos"},{"family":"Lubbers","given":"Marcel"},{"family":"Eisinga","given":"Rob"}],"issued":{"date-parts":[["2019"]]}}}],"schema":"https://github.com/citation-style-language/schema/raw/master/csl-citation.json"} </w:instrText>
      </w:r>
      <w:r w:rsidR="00900D80">
        <w:rPr>
          <w:lang w:val="en-US"/>
        </w:rPr>
        <w:fldChar w:fldCharType="separate"/>
      </w:r>
      <w:r w:rsidR="00900D80" w:rsidRPr="00900D80">
        <w:rPr>
          <w:rFonts w:ascii="Calibri" w:hAnsi="Calibri" w:cs="Calibri"/>
          <w:lang w:val="en-GB"/>
        </w:rPr>
        <w:t>(Van der Zwan, Lubbers, and Eisinga 2019)</w:t>
      </w:r>
      <w:r w:rsidR="00900D80">
        <w:rPr>
          <w:lang w:val="en-US"/>
        </w:rPr>
        <w:fldChar w:fldCharType="end"/>
      </w:r>
      <w:r w:rsidR="003E2F00">
        <w:rPr>
          <w:lang w:val="en-US"/>
        </w:rPr>
        <w:t>, but zooming i</w:t>
      </w:r>
      <w:r w:rsidR="004F26C4">
        <w:rPr>
          <w:lang w:val="en-US"/>
        </w:rPr>
        <w:t>n</w:t>
      </w:r>
      <w:r w:rsidR="003E2F00">
        <w:rPr>
          <w:lang w:val="en-US"/>
        </w:rPr>
        <w:t xml:space="preserve"> we see that some specific groups are overrepresented, such as Moroccan-background Dutch citizens, while other are underrepresented, like Suriname-background Dutch citizens</w:t>
      </w:r>
      <w:r w:rsidR="00075CC7">
        <w:rPr>
          <w:noProof/>
          <w:lang w:val="en-US"/>
        </w:rPr>
        <w:t>.</w:t>
      </w:r>
      <w:r w:rsidR="007E7354">
        <w:rPr>
          <w:noProof/>
          <w:lang w:val="en-US"/>
        </w:rPr>
        <w:t xml:space="preserve"> </w:t>
      </w:r>
      <w:r w:rsidR="003E2F00">
        <w:rPr>
          <w:noProof/>
          <w:lang w:val="en-US"/>
        </w:rPr>
        <w:t>Moreover</w:t>
      </w:r>
      <w:r w:rsidR="007E7354">
        <w:rPr>
          <w:noProof/>
          <w:lang w:val="en-US"/>
        </w:rPr>
        <w:t>, w</w:t>
      </w:r>
      <w:r w:rsidR="0029623B">
        <w:rPr>
          <w:noProof/>
          <w:lang w:val="en-US"/>
        </w:rPr>
        <w:t xml:space="preserve">e observe </w:t>
      </w:r>
      <w:r w:rsidR="00693749">
        <w:rPr>
          <w:noProof/>
          <w:lang w:val="en-US"/>
        </w:rPr>
        <w:t>marked differences</w:t>
      </w:r>
      <w:r w:rsidR="00DC5735">
        <w:rPr>
          <w:noProof/>
          <w:lang w:val="en-US"/>
        </w:rPr>
        <w:t xml:space="preserve"> across parties</w:t>
      </w:r>
      <w:r w:rsidR="00693749">
        <w:rPr>
          <w:noProof/>
          <w:lang w:val="en-US"/>
        </w:rPr>
        <w:t>. In the 2</w:t>
      </w:r>
      <w:r w:rsidR="00F96845">
        <w:rPr>
          <w:noProof/>
          <w:lang w:val="en-US"/>
        </w:rPr>
        <w:t xml:space="preserve">017 election, a new </w:t>
      </w:r>
      <w:r w:rsidR="00F96845" w:rsidRPr="00D26C18">
        <w:rPr>
          <w:noProof/>
          <w:highlight w:val="yellow"/>
          <w:lang w:val="en-US"/>
        </w:rPr>
        <w:t>ethnic</w:t>
      </w:r>
      <w:r w:rsidR="003E2F00" w:rsidRPr="00D26C18">
        <w:rPr>
          <w:noProof/>
          <w:highlight w:val="yellow"/>
          <w:lang w:val="en-US"/>
        </w:rPr>
        <w:t>-</w:t>
      </w:r>
      <w:r w:rsidR="00F96845" w:rsidRPr="00D26C18">
        <w:rPr>
          <w:noProof/>
          <w:highlight w:val="yellow"/>
          <w:lang w:val="en-US"/>
        </w:rPr>
        <w:t>mino</w:t>
      </w:r>
      <w:r w:rsidR="00693749" w:rsidRPr="00D26C18">
        <w:rPr>
          <w:noProof/>
          <w:highlight w:val="yellow"/>
          <w:lang w:val="en-US"/>
        </w:rPr>
        <w:t>r</w:t>
      </w:r>
      <w:r w:rsidR="00F96845" w:rsidRPr="00D26C18">
        <w:rPr>
          <w:noProof/>
          <w:highlight w:val="yellow"/>
          <w:lang w:val="en-US"/>
        </w:rPr>
        <w:t>i</w:t>
      </w:r>
      <w:r w:rsidR="00693749" w:rsidRPr="00D26C18">
        <w:rPr>
          <w:noProof/>
          <w:highlight w:val="yellow"/>
          <w:lang w:val="en-US"/>
        </w:rPr>
        <w:t>ty party DENK</w:t>
      </w:r>
      <w:r w:rsidR="00693749">
        <w:rPr>
          <w:noProof/>
          <w:lang w:val="en-US"/>
        </w:rPr>
        <w:t xml:space="preserve"> entered the arena, focus</w:t>
      </w:r>
      <w:r w:rsidR="00DC5735">
        <w:rPr>
          <w:noProof/>
          <w:lang w:val="en-US"/>
        </w:rPr>
        <w:t>ing</w:t>
      </w:r>
      <w:r w:rsidR="00693749">
        <w:rPr>
          <w:noProof/>
          <w:lang w:val="en-US"/>
        </w:rPr>
        <w:t xml:space="preserve"> in their campai</w:t>
      </w:r>
      <w:r w:rsidR="003E2F00">
        <w:rPr>
          <w:noProof/>
          <w:lang w:val="en-US"/>
        </w:rPr>
        <w:t>g</w:t>
      </w:r>
      <w:r w:rsidR="00693749">
        <w:rPr>
          <w:noProof/>
          <w:lang w:val="en-US"/>
        </w:rPr>
        <w:t xml:space="preserve">n on racism and discrimination in Dutch society, and </w:t>
      </w:r>
      <w:r w:rsidR="003E2F00">
        <w:rPr>
          <w:noProof/>
          <w:lang w:val="en-US"/>
        </w:rPr>
        <w:t xml:space="preserve">they </w:t>
      </w:r>
      <w:r w:rsidR="00693749">
        <w:rPr>
          <w:noProof/>
          <w:lang w:val="en-US"/>
        </w:rPr>
        <w:t>won three seats in parliament. All three MPs have an ethnic</w:t>
      </w:r>
      <w:r w:rsidR="003E2F00">
        <w:rPr>
          <w:noProof/>
          <w:lang w:val="en-US"/>
        </w:rPr>
        <w:t>-</w:t>
      </w:r>
      <w:r w:rsidR="00693749">
        <w:rPr>
          <w:noProof/>
          <w:lang w:val="en-US"/>
        </w:rPr>
        <w:t xml:space="preserve">minoirty background. </w:t>
      </w:r>
      <w:r w:rsidR="003E2F00">
        <w:rPr>
          <w:noProof/>
          <w:lang w:val="en-US"/>
        </w:rPr>
        <w:t xml:space="preserve">At the other end of the ideological spectrum, the populist radical right Freedom Party of Geert Wilders </w:t>
      </w:r>
      <w:r w:rsidR="00693749">
        <w:rPr>
          <w:noProof/>
          <w:lang w:val="en-US"/>
        </w:rPr>
        <w:t xml:space="preserve">also </w:t>
      </w:r>
      <w:r w:rsidR="003E2F00">
        <w:rPr>
          <w:noProof/>
          <w:lang w:val="en-US"/>
        </w:rPr>
        <w:t xml:space="preserve">has 1 </w:t>
      </w:r>
      <w:r w:rsidR="007E7354">
        <w:rPr>
          <w:noProof/>
          <w:lang w:val="en-US"/>
        </w:rPr>
        <w:t xml:space="preserve">MP (5%) </w:t>
      </w:r>
      <w:r w:rsidR="004F26C4">
        <w:rPr>
          <w:noProof/>
          <w:lang w:val="en-US"/>
        </w:rPr>
        <w:t>who</w:t>
      </w:r>
      <w:r w:rsidR="007E7354">
        <w:rPr>
          <w:noProof/>
          <w:lang w:val="en-US"/>
        </w:rPr>
        <w:t xml:space="preserve"> </w:t>
      </w:r>
      <w:r w:rsidR="00C6718F">
        <w:rPr>
          <w:noProof/>
          <w:lang w:val="en-US"/>
        </w:rPr>
        <w:t xml:space="preserve">has a </w:t>
      </w:r>
      <w:r w:rsidR="00075CC7">
        <w:rPr>
          <w:noProof/>
          <w:lang w:val="en-US"/>
        </w:rPr>
        <w:t>visibly</w:t>
      </w:r>
      <w:r w:rsidR="003E2F00">
        <w:rPr>
          <w:noProof/>
          <w:lang w:val="en-US"/>
        </w:rPr>
        <w:t>-</w:t>
      </w:r>
      <w:r w:rsidR="00075CC7">
        <w:rPr>
          <w:noProof/>
          <w:lang w:val="en-US"/>
        </w:rPr>
        <w:t>noticable ethnic</w:t>
      </w:r>
      <w:r w:rsidR="003E2F00">
        <w:rPr>
          <w:noProof/>
          <w:lang w:val="en-US"/>
        </w:rPr>
        <w:t>-</w:t>
      </w:r>
      <w:r w:rsidR="00075CC7">
        <w:rPr>
          <w:noProof/>
          <w:lang w:val="en-US"/>
        </w:rPr>
        <w:t xml:space="preserve">minority background. </w:t>
      </w:r>
    </w:p>
    <w:p w14:paraId="440A55AC" w14:textId="37A747FF" w:rsidR="00B909A2" w:rsidRDefault="006846DB" w:rsidP="003E2F00">
      <w:pPr>
        <w:ind w:firstLine="708"/>
        <w:jc w:val="both"/>
        <w:rPr>
          <w:lang w:val="en-US"/>
        </w:rPr>
      </w:pPr>
      <w:r>
        <w:rPr>
          <w:lang w:val="en-US"/>
        </w:rPr>
        <w:t xml:space="preserve">Considering </w:t>
      </w:r>
      <w:r w:rsidR="008D7B57">
        <w:rPr>
          <w:lang w:val="en-US"/>
        </w:rPr>
        <w:t xml:space="preserve">these </w:t>
      </w:r>
      <w:r w:rsidR="00F438ED">
        <w:rPr>
          <w:lang w:val="en-US"/>
        </w:rPr>
        <w:t>differences in social composition across parties</w:t>
      </w:r>
      <w:r>
        <w:rPr>
          <w:lang w:val="en-US"/>
        </w:rPr>
        <w:t>,</w:t>
      </w:r>
      <w:r w:rsidR="001B5775">
        <w:rPr>
          <w:lang w:val="en-US"/>
        </w:rPr>
        <w:t xml:space="preserve"> </w:t>
      </w:r>
      <w:r w:rsidR="003E2F00">
        <w:rPr>
          <w:lang w:val="en-US"/>
        </w:rPr>
        <w:t xml:space="preserve">political </w:t>
      </w:r>
      <w:r w:rsidR="00B2345A">
        <w:rPr>
          <w:lang w:val="en-US"/>
        </w:rPr>
        <w:t>segregation</w:t>
      </w:r>
      <w:r w:rsidR="001B5775">
        <w:rPr>
          <w:lang w:val="en-US"/>
        </w:rPr>
        <w:t xml:space="preserve"> </w:t>
      </w:r>
      <w:r w:rsidR="00391E58" w:rsidRPr="00391E58">
        <w:rPr>
          <w:lang w:val="en-US"/>
        </w:rPr>
        <w:t xml:space="preserve">in </w:t>
      </w:r>
      <w:r>
        <w:rPr>
          <w:lang w:val="en-US"/>
        </w:rPr>
        <w:t>T</w:t>
      </w:r>
      <w:r w:rsidR="00391E58" w:rsidRPr="00391E58">
        <w:rPr>
          <w:lang w:val="en-US"/>
        </w:rPr>
        <w:t>witter networks</w:t>
      </w:r>
      <w:r w:rsidR="003E2F00">
        <w:rPr>
          <w:lang w:val="en-US"/>
        </w:rPr>
        <w:t xml:space="preserve"> could be the result </w:t>
      </w:r>
      <w:r w:rsidR="004F26C4">
        <w:rPr>
          <w:lang w:val="en-US"/>
        </w:rPr>
        <w:t xml:space="preserve">of </w:t>
      </w:r>
      <w:r w:rsidR="003E2F00">
        <w:rPr>
          <w:lang w:val="en-US"/>
        </w:rPr>
        <w:t>selective interaction along party lines</w:t>
      </w:r>
      <w:r w:rsidR="000104DB">
        <w:rPr>
          <w:lang w:val="en-US"/>
        </w:rPr>
        <w:t>,</w:t>
      </w:r>
      <w:r w:rsidR="003E2F00">
        <w:rPr>
          <w:lang w:val="en-US"/>
        </w:rPr>
        <w:t xml:space="preserve"> as well as of </w:t>
      </w:r>
      <w:r w:rsidR="00683441">
        <w:rPr>
          <w:lang w:val="en-US"/>
        </w:rPr>
        <w:t xml:space="preserve">social inbreeding homophily, </w:t>
      </w:r>
      <w:r w:rsidR="003E2F00">
        <w:rPr>
          <w:lang w:val="en-US"/>
        </w:rPr>
        <w:t>selecting Twitter partners based on attributes other than party membership.</w:t>
      </w:r>
      <w:r w:rsidR="00391E58" w:rsidRPr="00391E58">
        <w:rPr>
          <w:lang w:val="en-US"/>
        </w:rPr>
        <w:t xml:space="preserve"> </w:t>
      </w:r>
      <w:r w:rsidR="00B909A2">
        <w:rPr>
          <w:lang w:val="en-US"/>
        </w:rPr>
        <w:t>In this contribution</w:t>
      </w:r>
      <w:r w:rsidR="001A0F09">
        <w:rPr>
          <w:lang w:val="en-US"/>
        </w:rPr>
        <w:t>,</w:t>
      </w:r>
      <w:r w:rsidR="00B909A2">
        <w:rPr>
          <w:lang w:val="en-US"/>
        </w:rPr>
        <w:t xml:space="preserve"> we w</w:t>
      </w:r>
      <w:r>
        <w:rPr>
          <w:lang w:val="en-US"/>
        </w:rPr>
        <w:t>i</w:t>
      </w:r>
      <w:r w:rsidR="00B909A2">
        <w:rPr>
          <w:lang w:val="en-US"/>
        </w:rPr>
        <w:t>ll</w:t>
      </w:r>
      <w:r w:rsidR="002140B0">
        <w:rPr>
          <w:lang w:val="en-US"/>
        </w:rPr>
        <w:t xml:space="preserve"> </w:t>
      </w:r>
      <w:r w:rsidR="00B909A2">
        <w:rPr>
          <w:lang w:val="en-US"/>
        </w:rPr>
        <w:t xml:space="preserve">assess </w:t>
      </w:r>
      <w:r w:rsidR="003E2F00">
        <w:rPr>
          <w:lang w:val="en-US"/>
        </w:rPr>
        <w:t xml:space="preserve">exactly that: </w:t>
      </w:r>
      <w:r w:rsidR="004F26C4">
        <w:rPr>
          <w:lang w:val="en-US"/>
        </w:rPr>
        <w:t xml:space="preserve">the extent of political segregation,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w:t>
      </w:r>
      <w:r w:rsidR="004F26C4">
        <w:rPr>
          <w:lang w:val="en-US"/>
        </w:rPr>
        <w:t>network</w:t>
      </w:r>
      <w:r w:rsidR="002140B0">
        <w:rPr>
          <w:lang w:val="en-US"/>
        </w:rPr>
        <w:t xml:space="preserve"> </w:t>
      </w:r>
      <w:r w:rsidR="00854357">
        <w:rPr>
          <w:lang w:val="en-US"/>
        </w:rPr>
        <w:t xml:space="preserve">segregation </w:t>
      </w:r>
      <w:r w:rsidR="002140B0">
        <w:rPr>
          <w:lang w:val="en-US"/>
        </w:rPr>
        <w:t>in Twitter networks</w:t>
      </w:r>
      <w:r w:rsidR="003E2F00">
        <w:rPr>
          <w:lang w:val="en-US"/>
        </w:rPr>
        <w:t xml:space="preserve">, </w:t>
      </w:r>
      <w:r w:rsidR="002140B0">
        <w:rPr>
          <w:lang w:val="en-US"/>
        </w:rPr>
        <w:t xml:space="preserve">and </w:t>
      </w:r>
      <w:r w:rsidR="00B909A2">
        <w:rPr>
          <w:lang w:val="en-US"/>
        </w:rPr>
        <w:t xml:space="preserve">the extent to which </w:t>
      </w:r>
      <w:r w:rsidR="003E2F00">
        <w:rPr>
          <w:lang w:val="en-US"/>
        </w:rPr>
        <w:t xml:space="preserve">political </w:t>
      </w:r>
      <w:r w:rsidR="00B2345A">
        <w:rPr>
          <w:lang w:val="en-US"/>
        </w:rPr>
        <w:t>segregation</w:t>
      </w:r>
      <w:r w:rsidR="00B909A2">
        <w:rPr>
          <w:lang w:val="en-US"/>
        </w:rPr>
        <w:t xml:space="preserve"> </w:t>
      </w:r>
      <w:r w:rsidR="00946818">
        <w:rPr>
          <w:lang w:val="en-US"/>
        </w:rPr>
        <w:t>in Twitter network</w:t>
      </w:r>
      <w:r>
        <w:rPr>
          <w:lang w:val="en-US"/>
        </w:rPr>
        <w:t>s</w:t>
      </w:r>
      <w:r w:rsidR="00B2345A">
        <w:rPr>
          <w:lang w:val="en-US"/>
        </w:rPr>
        <w:t xml:space="preserve"> along party-membership</w:t>
      </w:r>
      <w:r w:rsidR="00946818">
        <w:rPr>
          <w:lang w:val="en-US"/>
        </w:rPr>
        <w:t xml:space="preserve"> among Dutch MPs </w:t>
      </w:r>
      <w:r w:rsidR="00B909A2">
        <w:rPr>
          <w:lang w:val="en-US"/>
        </w:rPr>
        <w:t xml:space="preserve">is </w:t>
      </w:r>
      <w:r w:rsidR="00F02D93">
        <w:rPr>
          <w:lang w:val="en-US"/>
        </w:rPr>
        <w:t>a by</w:t>
      </w:r>
      <w:r w:rsidR="007B753B">
        <w:rPr>
          <w:lang w:val="en-US"/>
        </w:rPr>
        <w:t>-</w:t>
      </w:r>
      <w:r w:rsidR="00F02D93">
        <w:rPr>
          <w:lang w:val="en-US"/>
        </w:rPr>
        <w:t xml:space="preserve">product </w:t>
      </w:r>
      <w:r w:rsidR="00B909A2">
        <w:rPr>
          <w:lang w:val="en-US"/>
        </w:rPr>
        <w:t xml:space="preserve">of </w:t>
      </w:r>
      <w:r w:rsidR="00C6718F">
        <w:rPr>
          <w:lang w:val="en-US"/>
        </w:rPr>
        <w:t xml:space="preserve">social </w:t>
      </w:r>
      <w:r w:rsidR="00F438ED">
        <w:rPr>
          <w:lang w:val="en-US"/>
        </w:rPr>
        <w:t xml:space="preserve">inbreeding </w:t>
      </w:r>
      <w:r w:rsidR="00B909A2">
        <w:rPr>
          <w:lang w:val="en-US"/>
        </w:rPr>
        <w:t>homophily</w:t>
      </w:r>
      <w:r w:rsidR="007B753B">
        <w:rPr>
          <w:lang w:val="en-US"/>
        </w:rPr>
        <w:t xml:space="preserve"> </w:t>
      </w:r>
      <w:r w:rsidR="007B753B">
        <w:rPr>
          <w:lang w:val="en-US"/>
        </w:rPr>
        <w:fldChar w:fldCharType="begin"/>
      </w:r>
      <w:r w:rsidR="007B753B">
        <w:rPr>
          <w:lang w:val="en-US"/>
        </w:rPr>
        <w:instrText xml:space="preserve"> ADDIN ZOTERO_ITEM CSL_CITATION {"citationID":"GX8p8Uum","properties":{"formattedCitation":"(c.f. Kalmijn 1998; Smith, Maas, and Van Tubergen 2014)","plainCitation":"(c.f. Kalmijn 1998; Smith, Maas, and Van Tubergen 2014)","noteIndex":0},"citationItems":[{"id":81,"uris":["http://zotero.org/users/6814611/items/655S5H5L"],"uri":["http://zotero.org/users/6814611/items/655S5H5L"],"itemData":{"id":81,"type":"article-journal","container-title":"Annual review of sociology","issue":"1","note":"publisher: Annual Reviews 4139 El Camino Way, PO Box 10139, Palo Alto, CA 94303-0139, USA","page":"395–421","title":"Intermarriage and homogamy: Causes, patterns, trends","volume":"24","author":[{"family":"Kalmijn","given":"Matthijs"}],"issued":{"date-parts":[["1998"]]}},"prefix":"c.f. "},{"id":80,"uris":["http://zotero.org/users/6814611/items/WN2U6P2Q"],"uri":["http://zotero.org/users/6814611/items/WN2U6P2Q"],"itemData":{"id":80,"type":"article-journal","container-title":"Social Networks","note":"publisher: Elsevier","page":"33–45","title":"Ethnic ingroup friendships in schools: Testing the by-product hypothesis in England, Germany, the Netherlands and Sweden","volume":"39","author":[{"family":"Smith","given":"Sanne"},{"family":"Maas","given":"Ineke"},{"family":"Van Tubergen","given":"Frank"}],"issued":{"date-parts":[["2014"]]}}}],"schema":"https://github.com/citation-style-language/schema/raw/master/csl-citation.json"} </w:instrText>
      </w:r>
      <w:r w:rsidR="007B753B">
        <w:rPr>
          <w:lang w:val="en-US"/>
        </w:rPr>
        <w:fldChar w:fldCharType="separate"/>
      </w:r>
      <w:r w:rsidR="007B753B" w:rsidRPr="007B753B">
        <w:rPr>
          <w:rFonts w:ascii="Calibri" w:hAnsi="Calibri" w:cs="Calibri"/>
          <w:lang w:val="en-GB"/>
        </w:rPr>
        <w:t>(c.f. Kalmijn 1998; Smith, Maas, and Van Tubergen 2014)</w:t>
      </w:r>
      <w:r w:rsidR="007B753B">
        <w:rPr>
          <w:lang w:val="en-US"/>
        </w:rPr>
        <w:fldChar w:fldCharType="end"/>
      </w:r>
      <w:r w:rsidR="00B909A2">
        <w:rPr>
          <w:lang w:val="en-US"/>
        </w:rPr>
        <w:t>.</w:t>
      </w:r>
      <w:r w:rsidR="00854357">
        <w:rPr>
          <w:lang w:val="en-US"/>
        </w:rPr>
        <w:t xml:space="preserve"> </w:t>
      </w:r>
      <w:r w:rsidR="00854357" w:rsidRPr="00854357">
        <w:rPr>
          <w:highlight w:val="yellow"/>
          <w:lang w:val="en-US"/>
        </w:rPr>
        <w:t>While, all along, controlling for important structural processes that could lead to network segregation.</w:t>
      </w:r>
      <w:r w:rsidR="00854357">
        <w:rPr>
          <w:lang w:val="en-US"/>
        </w:rPr>
        <w:t xml:space="preserve"> </w:t>
      </w:r>
    </w:p>
    <w:p w14:paraId="7B3A671B" w14:textId="0A9267E1" w:rsidR="00B63699" w:rsidRDefault="00B63699" w:rsidP="008C201B">
      <w:pPr>
        <w:ind w:firstLine="708"/>
        <w:jc w:val="both"/>
        <w:rPr>
          <w:lang w:val="en-US"/>
        </w:rPr>
      </w:pPr>
    </w:p>
    <w:p w14:paraId="078C0798" w14:textId="3BC59520" w:rsidR="00B63699" w:rsidRPr="00871D73" w:rsidRDefault="00871D73" w:rsidP="00871D73">
      <w:pPr>
        <w:ind w:firstLine="0"/>
        <w:jc w:val="both"/>
        <w:rPr>
          <w:b/>
          <w:bCs/>
          <w:lang w:val="en-US"/>
        </w:rPr>
      </w:pPr>
      <w:r w:rsidRPr="00871D73">
        <w:rPr>
          <w:b/>
          <w:bCs/>
          <w:lang w:val="en-US"/>
        </w:rPr>
        <w:lastRenderedPageBreak/>
        <w:t>&lt;&lt;&lt; T</w:t>
      </w:r>
      <w:r w:rsidR="00B63699" w:rsidRPr="00871D73">
        <w:rPr>
          <w:b/>
          <w:bCs/>
          <w:lang w:val="en-US"/>
        </w:rPr>
        <w:t>able 1</w:t>
      </w:r>
      <w:r w:rsidR="002156E7">
        <w:rPr>
          <w:b/>
          <w:bCs/>
          <w:lang w:val="en-US"/>
        </w:rPr>
        <w:t>. Socio-demographic characteristics of Dutch parliament and per political party</w:t>
      </w:r>
      <w:r w:rsidRPr="00871D73">
        <w:rPr>
          <w:b/>
          <w:bCs/>
          <w:lang w:val="en-US"/>
        </w:rPr>
        <w:t xml:space="preserve"> &gt;&gt;&gt;</w:t>
      </w:r>
      <w:r w:rsidR="00B63699" w:rsidRPr="00871D73">
        <w:rPr>
          <w:b/>
          <w:bCs/>
          <w:lang w:val="en-US"/>
        </w:rPr>
        <w:t xml:space="preserve"> </w:t>
      </w:r>
    </w:p>
    <w:p w14:paraId="064B08D7" w14:textId="77777777" w:rsidR="00D26EE7" w:rsidRDefault="00D26EE7" w:rsidP="00D26EE7">
      <w:pPr>
        <w:ind w:firstLine="0"/>
        <w:jc w:val="both"/>
        <w:rPr>
          <w:lang w:val="en-US"/>
        </w:rPr>
      </w:pPr>
    </w:p>
    <w:p w14:paraId="755293D7" w14:textId="6ACFE83D" w:rsidR="00D26EE7" w:rsidRPr="007B753B" w:rsidRDefault="005C3871" w:rsidP="00D26EE7">
      <w:pPr>
        <w:ind w:firstLine="0"/>
        <w:jc w:val="both"/>
        <w:rPr>
          <w:b/>
          <w:bCs/>
          <w:i/>
          <w:iCs/>
          <w:lang w:val="en-US"/>
        </w:rPr>
      </w:pPr>
      <w:r>
        <w:rPr>
          <w:b/>
          <w:bCs/>
          <w:i/>
          <w:iCs/>
          <w:lang w:val="en-US"/>
        </w:rPr>
        <w:t>Multiplexity: s</w:t>
      </w:r>
      <w:r w:rsidR="00D26EE7" w:rsidRPr="007B753B">
        <w:rPr>
          <w:b/>
          <w:bCs/>
          <w:i/>
          <w:iCs/>
          <w:lang w:val="en-US"/>
        </w:rPr>
        <w:t xml:space="preserve">egregation in different layers of the Twitter network </w:t>
      </w:r>
    </w:p>
    <w:p w14:paraId="02C6A7E4" w14:textId="2781DCFA" w:rsidR="000361C8" w:rsidRDefault="00606A32" w:rsidP="00D26EE7">
      <w:pPr>
        <w:ind w:firstLine="0"/>
        <w:jc w:val="both"/>
        <w:rPr>
          <w:lang w:val="en-US"/>
        </w:rPr>
      </w:pPr>
      <w:r>
        <w:rPr>
          <w:lang w:val="en-US"/>
        </w:rPr>
        <w:t>Up until here we discussed network formation in general terms. However, networks come in many different types and sizes. Even when we focus on a single social media platform, different layers of social networks are created due to different types of interaction being part of the platform’s</w:t>
      </w:r>
      <w:r w:rsidR="00E61E16">
        <w:rPr>
          <w:lang w:val="en-US"/>
        </w:rPr>
        <w:t xml:space="preserve"> </w:t>
      </w:r>
      <w:r w:rsidR="00CE1CC2">
        <w:rPr>
          <w:lang w:val="en-US"/>
        </w:rPr>
        <w:t xml:space="preserve">affordances of </w:t>
      </w:r>
      <w:r w:rsidR="00E61E16">
        <w:rPr>
          <w:lang w:val="en-US"/>
        </w:rPr>
        <w:t>digital architecture</w:t>
      </w:r>
      <w:r w:rsidR="00CE1CC2">
        <w:rPr>
          <w:lang w:val="en-US"/>
        </w:rPr>
        <w:t xml:space="preserve"> </w:t>
      </w:r>
      <w:r w:rsidR="00900D80">
        <w:rPr>
          <w:lang w:val="en-US"/>
        </w:rPr>
        <w:fldChar w:fldCharType="begin"/>
      </w:r>
      <w:r w:rsidR="00900D80">
        <w:rPr>
          <w:lang w:val="en-US"/>
        </w:rPr>
        <w:instrText xml:space="preserve"> ADDIN ZOTERO_ITEM CSL_CITATION {"citationID":"nLjiEeL2","properties":{"formattedCitation":"(Bossetta 2018)","plainCitation":"(Bossetta 2018)","noteIndex":0},"citationItems":[{"id":53,"uris":["http://zotero.org/users/6814611/items/F76KU822"],"uri":["http://zotero.org/users/6814611/items/F76KU822"],"itemData":{"id":53,"type":"article-journal","container-title":"Journalism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900D80">
        <w:rPr>
          <w:lang w:val="en-US"/>
        </w:rPr>
        <w:fldChar w:fldCharType="separate"/>
      </w:r>
      <w:r w:rsidR="00900D80" w:rsidRPr="00900D80">
        <w:rPr>
          <w:rFonts w:ascii="Calibri" w:hAnsi="Calibri" w:cs="Calibri"/>
          <w:lang w:val="en-GB"/>
        </w:rPr>
        <w:t>(Bossetta 2018)</w:t>
      </w:r>
      <w:r w:rsidR="00900D80">
        <w:rPr>
          <w:lang w:val="en-US"/>
        </w:rPr>
        <w:fldChar w:fldCharType="end"/>
      </w:r>
      <w:r w:rsidR="00900D80">
        <w:rPr>
          <w:lang w:val="en-US"/>
        </w:rPr>
        <w:t xml:space="preserve">. </w:t>
      </w:r>
      <w:r w:rsidR="00743999">
        <w:rPr>
          <w:lang w:val="en-US"/>
        </w:rPr>
        <w:t>Three of the most prominent</w:t>
      </w:r>
      <w:r w:rsidR="00B909A2" w:rsidRPr="00B909A2">
        <w:rPr>
          <w:lang w:val="en-US"/>
        </w:rPr>
        <w:t xml:space="preserve"> layers of interaction on Twitter</w:t>
      </w:r>
      <w:r w:rsidR="00E61E16">
        <w:rPr>
          <w:lang w:val="en-US"/>
        </w:rPr>
        <w:t xml:space="preserve"> include</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5B797D">
        <w:rPr>
          <w:lang w:val="en-US"/>
        </w:rPr>
        <w:t>-</w:t>
      </w:r>
      <w:commentRangeStart w:id="4"/>
      <w:commentRangeStart w:id="5"/>
      <w:r w:rsidR="0012508C">
        <w:rPr>
          <w:lang w:val="en-US"/>
        </w:rPr>
        <w:t>mentions</w:t>
      </w:r>
      <w:commentRangeEnd w:id="4"/>
      <w:r w:rsidR="00E11BDA">
        <w:rPr>
          <w:rStyle w:val="CommentReference"/>
        </w:rPr>
        <w:commentReference w:id="4"/>
      </w:r>
      <w:commentRangeEnd w:id="5"/>
      <w:r w:rsidR="005B797D">
        <w:rPr>
          <w:rStyle w:val="CommentReference"/>
        </w:rPr>
        <w:commentReference w:id="5"/>
      </w:r>
      <w:r w:rsidR="00B909A2" w:rsidRPr="00B909A2">
        <w:rPr>
          <w:lang w:val="en-US"/>
        </w:rPr>
        <w:t>.</w:t>
      </w:r>
      <w:r w:rsidR="000361C8">
        <w:rPr>
          <w:lang w:val="en-US"/>
        </w:rPr>
        <w:t xml:space="preserve"> Discussing the nature of these forms of interaction is our next </w:t>
      </w:r>
      <w:r w:rsidR="00854357">
        <w:rPr>
          <w:lang w:val="en-US"/>
        </w:rPr>
        <w:t xml:space="preserve">theoretical </w:t>
      </w:r>
      <w:r w:rsidR="000361C8">
        <w:rPr>
          <w:lang w:val="en-US"/>
        </w:rPr>
        <w:t>building block</w:t>
      </w:r>
      <w:r w:rsidR="00854357">
        <w:rPr>
          <w:lang w:val="en-US"/>
        </w:rPr>
        <w:t xml:space="preserve">. </w:t>
      </w:r>
    </w:p>
    <w:p w14:paraId="0BB9E4BD" w14:textId="3AF002B7" w:rsidR="00C6718F" w:rsidRDefault="00B909A2" w:rsidP="00E11BDA">
      <w:pPr>
        <w:ind w:firstLine="708"/>
        <w:jc w:val="both"/>
        <w:rPr>
          <w:lang w:val="en-US"/>
        </w:rPr>
      </w:pPr>
      <w:r w:rsidRPr="00B909A2">
        <w:rPr>
          <w:lang w:val="en-US"/>
        </w:rPr>
        <w:t xml:space="preserve">On </w:t>
      </w:r>
      <w:r w:rsidR="000361C8">
        <w:rPr>
          <w:lang w:val="en-US"/>
        </w:rPr>
        <w:t>Twitter</w:t>
      </w:r>
      <w:r w:rsidR="00CD065C">
        <w:rPr>
          <w:lang w:val="en-US"/>
        </w:rPr>
        <w:t>,</w:t>
      </w:r>
      <w:r w:rsidRPr="00B909A2">
        <w:rPr>
          <w:lang w:val="en-US"/>
        </w:rPr>
        <w:t xml:space="preserve"> one can </w:t>
      </w:r>
      <w:r w:rsidR="00F467B8">
        <w:rPr>
          <w:lang w:val="en-US"/>
        </w:rPr>
        <w:t>follow</w:t>
      </w:r>
      <w:r w:rsidRPr="00B909A2">
        <w:rPr>
          <w:lang w:val="en-US"/>
        </w:rPr>
        <w:t xml:space="preserve"> another account in a non-reciprocal way. Once a connection is made</w:t>
      </w:r>
      <w:r w:rsidR="00162F28">
        <w:rPr>
          <w:lang w:val="en-US"/>
        </w:rPr>
        <w:t>,</w:t>
      </w:r>
      <w:r w:rsidRPr="00B909A2">
        <w:rPr>
          <w:lang w:val="en-US"/>
        </w:rPr>
        <w:t xml:space="preserve"> the tweets of the </w:t>
      </w:r>
      <w:proofErr w:type="spellStart"/>
      <w:r w:rsidRPr="00B909A2">
        <w:rPr>
          <w:lang w:val="en-US"/>
        </w:rPr>
        <w:t>followee</w:t>
      </w:r>
      <w:proofErr w:type="spellEnd"/>
      <w:r w:rsidRPr="00B909A2">
        <w:rPr>
          <w:lang w:val="en-US"/>
        </w:rPr>
        <w:t xml:space="preserve"> will appear </w:t>
      </w:r>
      <w:r w:rsidR="00CE1CC2">
        <w:rPr>
          <w:lang w:val="en-US"/>
        </w:rPr>
        <w:t>in</w:t>
      </w:r>
      <w:r w:rsidR="00CE1CC2" w:rsidRPr="00B909A2">
        <w:rPr>
          <w:lang w:val="en-US"/>
        </w:rPr>
        <w:t xml:space="preserve"> </w:t>
      </w:r>
      <w:r w:rsidRPr="00B909A2">
        <w:rPr>
          <w:lang w:val="en-US"/>
        </w:rPr>
        <w:t xml:space="preserve">the timeline of the follower. </w:t>
      </w:r>
      <w:r w:rsidR="00F467B8">
        <w:rPr>
          <w:lang w:val="en-US"/>
        </w:rPr>
        <w:t>Following</w:t>
      </w:r>
      <w:r w:rsidRPr="00B909A2">
        <w:rPr>
          <w:lang w:val="en-US"/>
        </w:rPr>
        <w:t xml:space="preserve"> an account </w:t>
      </w:r>
      <w:r w:rsidR="00CD065C">
        <w:rPr>
          <w:lang w:val="en-US"/>
        </w:rPr>
        <w:t xml:space="preserve">could </w:t>
      </w:r>
      <w:r w:rsidRPr="00B909A2">
        <w:rPr>
          <w:lang w:val="en-US"/>
        </w:rPr>
        <w:t xml:space="preserve">thus </w:t>
      </w:r>
      <w:r w:rsidR="00CD065C">
        <w:rPr>
          <w:lang w:val="en-US"/>
        </w:rPr>
        <w:t>indicate</w:t>
      </w:r>
      <w:r w:rsidRPr="00B909A2">
        <w:rPr>
          <w:lang w:val="en-US"/>
        </w:rPr>
        <w:t xml:space="preserve"> that a follower find</w:t>
      </w:r>
      <w:r w:rsidR="00162F28">
        <w:rPr>
          <w:lang w:val="en-US"/>
        </w:rPr>
        <w:t>s</w:t>
      </w:r>
      <w:r w:rsidRPr="00B909A2">
        <w:rPr>
          <w:lang w:val="en-US"/>
        </w:rPr>
        <w:t xml:space="preserve"> the content posted by the </w:t>
      </w:r>
      <w:proofErr w:type="spellStart"/>
      <w:r w:rsidRPr="00B909A2">
        <w:rPr>
          <w:lang w:val="en-US"/>
        </w:rPr>
        <w:t>followee</w:t>
      </w:r>
      <w:proofErr w:type="spellEnd"/>
      <w:r w:rsidRPr="00B909A2">
        <w:rPr>
          <w:lang w:val="en-US"/>
        </w:rPr>
        <w:t xml:space="preserve"> interesting</w:t>
      </w:r>
      <w:r w:rsidR="00C6718F">
        <w:rPr>
          <w:lang w:val="en-US"/>
        </w:rPr>
        <w:t xml:space="preserve">, regardless of whether one agrees or disagrees with the content of the </w:t>
      </w:r>
      <w:proofErr w:type="spellStart"/>
      <w:r w:rsidR="00C6718F">
        <w:rPr>
          <w:lang w:val="en-US"/>
        </w:rPr>
        <w:t>followee</w:t>
      </w:r>
      <w:proofErr w:type="spellEnd"/>
      <w:r w:rsidRPr="00B909A2">
        <w:rPr>
          <w:lang w:val="en-US"/>
        </w:rPr>
        <w:t xml:space="preserve">. </w:t>
      </w:r>
      <w:r w:rsidR="003D7D04">
        <w:rPr>
          <w:lang w:val="en-US"/>
        </w:rPr>
        <w:t>F</w:t>
      </w:r>
      <w:r w:rsidRPr="00B909A2">
        <w:rPr>
          <w:lang w:val="en-US"/>
        </w:rPr>
        <w:t xml:space="preserve">orming </w:t>
      </w:r>
      <w:r w:rsidR="003D7D04">
        <w:rPr>
          <w:lang w:val="en-US"/>
        </w:rPr>
        <w:t xml:space="preserve">(reciprocal) </w:t>
      </w:r>
      <w:r w:rsidR="00F467B8">
        <w:rPr>
          <w:lang w:val="en-US"/>
        </w:rPr>
        <w:t>following</w:t>
      </w:r>
      <w:r w:rsidRPr="00B909A2">
        <w:rPr>
          <w:lang w:val="en-US"/>
        </w:rPr>
        <w:t xml:space="preserve"> relations can </w:t>
      </w:r>
      <w:r w:rsidR="00CD065C">
        <w:rPr>
          <w:lang w:val="en-US"/>
        </w:rPr>
        <w:t xml:space="preserve">also </w:t>
      </w:r>
      <w:r w:rsidRPr="00B909A2">
        <w:rPr>
          <w:lang w:val="en-US"/>
        </w:rPr>
        <w:t>be used strategically to boost the prominence of an account</w:t>
      </w:r>
      <w:r w:rsidR="0029623B">
        <w:rPr>
          <w:lang w:val="en-US"/>
        </w:rPr>
        <w:t>,</w:t>
      </w:r>
      <w:r w:rsidR="003D7D04">
        <w:rPr>
          <w:lang w:val="en-US"/>
        </w:rPr>
        <w:t xml:space="preserve"> because this will increase the likelihood that </w:t>
      </w:r>
      <w:r w:rsidR="00CE1CC2">
        <w:rPr>
          <w:lang w:val="en-US"/>
        </w:rPr>
        <w:t xml:space="preserve">one’s </w:t>
      </w:r>
      <w:r w:rsidR="003D7D04">
        <w:rPr>
          <w:lang w:val="en-US"/>
        </w:rPr>
        <w:t>own tweets are shown i</w:t>
      </w:r>
      <w:r w:rsidRPr="00B909A2">
        <w:rPr>
          <w:lang w:val="en-US"/>
        </w:rPr>
        <w:t>n the timelines of others</w:t>
      </w:r>
      <w:r w:rsidR="003D7D04">
        <w:rPr>
          <w:lang w:val="en-US"/>
        </w:rPr>
        <w:t xml:space="preserve"> with whom no following relation is formed</w:t>
      </w:r>
      <w:r w:rsidRPr="00B909A2">
        <w:rPr>
          <w:lang w:val="en-US"/>
        </w:rPr>
        <w:t>. In this respect, it should be noted though</w:t>
      </w:r>
      <w:r w:rsidR="00C6718F">
        <w:rPr>
          <w:lang w:val="en-US"/>
        </w:rPr>
        <w:t>,</w:t>
      </w:r>
      <w:r w:rsidRPr="00B909A2">
        <w:rPr>
          <w:lang w:val="en-US"/>
        </w:rPr>
        <w:t xml:space="preserve"> that although political parties want their politicians to have and show large numbers of followers</w:t>
      </w:r>
      <w:r w:rsidR="008D7B57">
        <w:rPr>
          <w:lang w:val="en-US"/>
        </w:rPr>
        <w:t>,</w:t>
      </w:r>
      <w:r w:rsidRPr="00B909A2">
        <w:rPr>
          <w:lang w:val="en-US"/>
        </w:rPr>
        <w:t xml:space="preserve"> hardly any party </w:t>
      </w:r>
      <w:r w:rsidR="000104DB">
        <w:rPr>
          <w:lang w:val="en-US"/>
        </w:rPr>
        <w:t xml:space="preserve">in the Netherlands </w:t>
      </w:r>
      <w:r w:rsidRPr="00B909A2">
        <w:rPr>
          <w:lang w:val="en-US"/>
        </w:rPr>
        <w:t xml:space="preserve">seems to actively stimulate </w:t>
      </w:r>
      <w:r w:rsidR="00C40179">
        <w:rPr>
          <w:lang w:val="en-US"/>
        </w:rPr>
        <w:t xml:space="preserve">their </w:t>
      </w:r>
      <w:r w:rsidRPr="00B909A2">
        <w:rPr>
          <w:lang w:val="en-US"/>
        </w:rPr>
        <w:t>MPs</w:t>
      </w:r>
      <w:r w:rsidR="00CE1CC2">
        <w:rPr>
          <w:lang w:val="en-US"/>
        </w:rPr>
        <w:t xml:space="preserve"> to</w:t>
      </w:r>
      <w:r w:rsidRPr="00B909A2">
        <w:rPr>
          <w:lang w:val="en-US"/>
        </w:rPr>
        <w:t xml:space="preserve"> </w:t>
      </w:r>
      <w:r w:rsidR="003D7D04">
        <w:rPr>
          <w:lang w:val="en-US"/>
        </w:rPr>
        <w:t>follow</w:t>
      </w:r>
      <w:r w:rsidRPr="00B909A2">
        <w:rPr>
          <w:lang w:val="en-US"/>
        </w:rPr>
        <w:t xml:space="preserve"> each other on Twitter </w:t>
      </w:r>
      <w:r w:rsidR="00900D80">
        <w:rPr>
          <w:lang w:val="en-US"/>
        </w:rPr>
        <w:fldChar w:fldCharType="begin"/>
      </w:r>
      <w:r w:rsidR="00900D80">
        <w:rPr>
          <w:lang w:val="en-US"/>
        </w:rPr>
        <w:instrText xml:space="preserve"> ADDIN ZOTERO_ITEM CSL_CITATION {"citationID":"dLqbVSjf","properties":{"formattedCitation":"(Jacobs and Spierings 2016)","plainCitation":"(Jacobs and Spierings 2016)","noteIndex":0},"citationItems":[{"id":58,"uris":["http://zotero.org/users/6814611/items/U4ZTHVAE"],"uri":["http://zotero.org/users/6814611/items/U4ZTHVAE"],"itemData":{"id":58,"type":"book","publisher":"Springer","title":"Social media, parties, and political inequalities","author":[{"family":"Jacobs","given":"Kristof"},{"family":"Spierings","given":"Niels"}],"issued":{"date-parts":[["2016"]]}}}],"schema":"https://github.com/citation-style-language/schema/raw/master/csl-citation.json"} </w:instrText>
      </w:r>
      <w:r w:rsidR="00900D80">
        <w:rPr>
          <w:lang w:val="en-US"/>
        </w:rPr>
        <w:fldChar w:fldCharType="separate"/>
      </w:r>
      <w:r w:rsidR="00900D80" w:rsidRPr="00900D80">
        <w:rPr>
          <w:rFonts w:ascii="Calibri" w:hAnsi="Calibri" w:cs="Calibri"/>
          <w:lang w:val="en-GB"/>
        </w:rPr>
        <w:t>(Jacobs and Spierings 2016)</w:t>
      </w:r>
      <w:r w:rsidR="00900D80">
        <w:rPr>
          <w:lang w:val="en-US"/>
        </w:rPr>
        <w:fldChar w:fldCharType="end"/>
      </w:r>
      <w:r w:rsidR="00900D80">
        <w:rPr>
          <w:lang w:val="en-US"/>
        </w:rPr>
        <w:t xml:space="preserve">. </w:t>
      </w:r>
      <w:r w:rsidRPr="00B909A2">
        <w:rPr>
          <w:lang w:val="en-US"/>
        </w:rPr>
        <w:t xml:space="preserve"> </w:t>
      </w:r>
    </w:p>
    <w:p w14:paraId="216F7C7F" w14:textId="7B53233A" w:rsidR="00C6718F" w:rsidRDefault="00B909A2" w:rsidP="00C6718F">
      <w:pPr>
        <w:ind w:firstLine="708"/>
        <w:jc w:val="both"/>
        <w:rPr>
          <w:rFonts w:cstheme="minorHAnsi"/>
          <w:lang w:val="en-US"/>
        </w:rPr>
      </w:pPr>
      <w:r w:rsidRPr="00B909A2">
        <w:rPr>
          <w:lang w:val="en-US"/>
        </w:rPr>
        <w:t>Twitter</w:t>
      </w:r>
      <w:r w:rsidR="00743999">
        <w:rPr>
          <w:lang w:val="en-US"/>
        </w:rPr>
        <w:t xml:space="preserve"> also</w:t>
      </w:r>
      <w:r w:rsidRPr="00B909A2">
        <w:rPr>
          <w:lang w:val="en-US"/>
        </w:rPr>
        <w:t xml:space="preserve"> allows users to </w:t>
      </w:r>
      <w:r w:rsidR="00327F5D">
        <w:rPr>
          <w:lang w:val="en-US"/>
        </w:rPr>
        <w:t>basically copy</w:t>
      </w:r>
      <w:r w:rsidR="00327F5D" w:rsidRPr="00B909A2">
        <w:rPr>
          <w:lang w:val="en-US"/>
        </w:rPr>
        <w:t xml:space="preserve"> </w:t>
      </w:r>
      <w:r w:rsidRPr="00B909A2">
        <w:rPr>
          <w:lang w:val="en-US"/>
        </w:rPr>
        <w:t>a post of another user</w:t>
      </w:r>
      <w:r w:rsidR="003D7D04">
        <w:rPr>
          <w:lang w:val="en-US"/>
        </w:rPr>
        <w:t xml:space="preserve"> and</w:t>
      </w:r>
      <w:r w:rsidRPr="00B909A2">
        <w:rPr>
          <w:lang w:val="en-US"/>
        </w:rPr>
        <w:t xml:space="preserve"> </w:t>
      </w:r>
      <w:r w:rsidR="00327F5D">
        <w:rPr>
          <w:lang w:val="en-US"/>
        </w:rPr>
        <w:t>push it to their own followers</w:t>
      </w:r>
      <w:r w:rsidR="00CE1CC2" w:rsidRPr="00CE1CC2">
        <w:rPr>
          <w:lang w:val="en-US"/>
        </w:rPr>
        <w:t xml:space="preserve"> </w:t>
      </w:r>
      <w:r w:rsidR="00CE1CC2">
        <w:rPr>
          <w:lang w:val="en-US"/>
        </w:rPr>
        <w:t>via the retweet function</w:t>
      </w:r>
      <w:r w:rsidRPr="00B909A2">
        <w:rPr>
          <w:lang w:val="en-US"/>
        </w:rPr>
        <w:t xml:space="preserve">. Retweeting a message indicates that the original tweet is deemed an interesting enough intervention </w:t>
      </w:r>
      <w:r w:rsidRPr="00B909A2">
        <w:rPr>
          <w:rFonts w:cstheme="minorHAnsi"/>
          <w:lang w:val="en-US"/>
        </w:rPr>
        <w:t xml:space="preserve">in the public debate to pass it on to one’s own followers. </w:t>
      </w:r>
      <w:r w:rsidR="00327F5D">
        <w:rPr>
          <w:rFonts w:cstheme="minorHAnsi"/>
          <w:lang w:val="en-US"/>
        </w:rPr>
        <w:t>Although p</w:t>
      </w:r>
      <w:r w:rsidRPr="00B909A2">
        <w:rPr>
          <w:rFonts w:cstheme="minorHAnsi"/>
          <w:lang w:val="en-US"/>
        </w:rPr>
        <w:t xml:space="preserve">oliticians tend to explicitly claim that a retweet is not necessarily an endorsement </w:t>
      </w:r>
      <w:r w:rsidR="00B74927">
        <w:rPr>
          <w:rFonts w:cstheme="minorHAnsi"/>
          <w:lang w:val="en-US"/>
        </w:rPr>
        <w:fldChar w:fldCharType="begin"/>
      </w:r>
      <w:r w:rsidR="00B74927">
        <w:rPr>
          <w:rFonts w:cstheme="minorHAnsi"/>
          <w:lang w:val="en-US"/>
        </w:rPr>
        <w:instrText xml:space="preserve"> ADDIN ZOTERO_ITEM CSL_CITATION {"citationID":"FpJqvsa4","properties":{"formattedCitation":"(Boyd, Golder, and Lotan 2010; Klinger and Svensson 2015; Metaxas et al. 2015)","plainCitation":"(Boyd, Golder, and Lotan 2010; Klinger and Svensson 2015; Metaxas et al. 2015)","noteIndex":0},"citationItems":[{"id":60,"uris":["http://zotero.org/users/6814611/items/UW2NQ7I8"],"uri":["http://zotero.org/users/6814611/items/UW2NQ7I8"],"itemData":{"id":60,"type":"paper-conference","container-title":"2010 43rd Hawaii international conference on system sciences","page":"1–10","publisher":"IEEE","title":"Tweet, tweet, retweet: Conversational aspects of retweeting on twitter","author":[{"family":"Boyd","given":"Danah"},{"family":"Golder","given":"Scott"},{"family":"Lotan","given":"Gilad"}],"issued":{"date-parts":[["2010"]]}}},{"id":45,"uris":["http://zotero.org/users/6814611/items/SV22L6ES"],"uri":["http://zotero.org/users/6814611/items/SV22L6ES"],"itemData":{"id":45,"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62,"uris":["http://zotero.org/users/6814611/items/ITKWZI59"],"uri":["http://zotero.org/users/6814611/items/ITKWZI59"],"itemData":{"id":62,"type":"paper-conference","container-title":"Proceedings of the International AAAI Conference on Web and Social Media","note":"issue: 1","title":"What do retweets indicate? Results from user survey and meta-review of research","volume":"9","author":[{"family":"Metaxas","given":"Panagiotis"},{"family":"Mustafaraj","given":"Eni"},{"family":"Wong","given":"Kily"},{"family":"Zeng","given":"Laura"},{"family":"O'Keefe","given":"Megan"},{"family":"Finn","given":"Samantha"}],"issued":{"date-parts":[["2015"]]}}}],"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(Boyd, Golder, and Lotan 2010; Klinger and Svensson 2015; Metaxas et al. 2015)</w:t>
      </w:r>
      <w:r w:rsidR="00B74927">
        <w:rPr>
          <w:rFonts w:cstheme="minorHAnsi"/>
          <w:lang w:val="en-US"/>
        </w:rPr>
        <w:fldChar w:fldCharType="end"/>
      </w:r>
      <w:r w:rsidRPr="00B909A2">
        <w:rPr>
          <w:rFonts w:cstheme="minorHAnsi"/>
          <w:lang w:val="en-US"/>
        </w:rPr>
        <w:t xml:space="preserve">, particularly among politicians, retweeting a message of another politician one disagrees with is </w:t>
      </w:r>
      <w:r w:rsidR="005B797D">
        <w:rPr>
          <w:rFonts w:cstheme="minorHAnsi"/>
          <w:lang w:val="en-US"/>
        </w:rPr>
        <w:t xml:space="preserve">relatively </w:t>
      </w:r>
      <w:r w:rsidRPr="00B909A2">
        <w:rPr>
          <w:rFonts w:cstheme="minorHAnsi"/>
          <w:lang w:val="en-US"/>
        </w:rPr>
        <w:t>unlikely, because the retweet function is mainly a passing on of content.</w:t>
      </w:r>
      <w:r w:rsidR="00743999">
        <w:rPr>
          <w:rFonts w:cstheme="minorHAnsi"/>
          <w:lang w:val="en-US"/>
        </w:rPr>
        <w:t xml:space="preserve"> The exception here is retweeting a post by ‘quoting’ it (as Twitter calls this) and adding one’s own take on the issue. This function can be used to show what one disagrees with. While this is not uncommon, re</w:t>
      </w:r>
      <w:r w:rsidR="00850EDE">
        <w:rPr>
          <w:rFonts w:cstheme="minorHAnsi"/>
          <w:lang w:val="en-US"/>
        </w:rPr>
        <w:t>tweets are of the three relationship types</w:t>
      </w:r>
      <w:r w:rsidR="00743999">
        <w:rPr>
          <w:rFonts w:cstheme="minorHAnsi"/>
          <w:lang w:val="en-US"/>
        </w:rPr>
        <w:t xml:space="preserve"> the one </w:t>
      </w:r>
      <w:r w:rsidR="00850EDE">
        <w:rPr>
          <w:rFonts w:cstheme="minorHAnsi"/>
          <w:lang w:val="en-US"/>
        </w:rPr>
        <w:t xml:space="preserve">most likely to signal positive affect. </w:t>
      </w:r>
    </w:p>
    <w:p w14:paraId="4BE19F10" w14:textId="7C87354F" w:rsidR="003D7D04" w:rsidRDefault="00B909A2" w:rsidP="00C6718F">
      <w:pPr>
        <w:ind w:firstLine="708"/>
        <w:jc w:val="both"/>
        <w:rPr>
          <w:rFonts w:cstheme="minorHAnsi"/>
          <w:lang w:val="en-US"/>
        </w:rPr>
      </w:pPr>
      <w:r w:rsidRPr="00B909A2">
        <w:rPr>
          <w:rFonts w:cstheme="minorHAnsi"/>
          <w:lang w:val="en-US"/>
        </w:rPr>
        <w:t>In contrast, the @</w:t>
      </w:r>
      <w:r w:rsidR="005B797D">
        <w:rPr>
          <w:rFonts w:cstheme="minorHAnsi"/>
          <w:lang w:val="en-US"/>
        </w:rPr>
        <w:t>-</w:t>
      </w:r>
      <w:r w:rsidRPr="00B909A2">
        <w:rPr>
          <w:rFonts w:cstheme="minorHAnsi"/>
          <w:lang w:val="en-US"/>
        </w:rPr>
        <w:t xml:space="preserve">mention functionality of twitter is of the three most likely to be used by politicians for debating with opponents </w:t>
      </w:r>
      <w:r w:rsidR="00850EDE">
        <w:rPr>
          <w:rFonts w:cstheme="minorHAnsi"/>
          <w:lang w:val="en-US"/>
        </w:rPr>
        <w:t>and to signal negative affect</w:t>
      </w:r>
      <w:r w:rsidRPr="00B909A2">
        <w:rPr>
          <w:rFonts w:cstheme="minorHAnsi"/>
          <w:lang w:val="en-US"/>
        </w:rPr>
        <w:t xml:space="preserve">.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 others. First, a user can write a post and invite other</w:t>
      </w:r>
      <w:r w:rsidR="00F467B8">
        <w:rPr>
          <w:rFonts w:cstheme="minorHAnsi"/>
          <w:lang w:val="en-US"/>
        </w:rPr>
        <w:t>s</w:t>
      </w:r>
      <w:r w:rsidR="001A40BE">
        <w:rPr>
          <w:rFonts w:cstheme="minorHAnsi"/>
          <w:lang w:val="en-US"/>
        </w:rPr>
        <w:t xml:space="preserve"> to be aware of, look at,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Using this function automatically leads to </w:t>
      </w:r>
      <w:r w:rsidR="001A40BE">
        <w:rPr>
          <w:rFonts w:cstheme="minorHAnsi"/>
          <w:lang w:val="en-US"/>
        </w:rPr>
        <w:lastRenderedPageBreak/>
        <w:t>including the poster of the original message to be @-mentioned in the reply. This way</w:t>
      </w:r>
      <w:r w:rsidR="00C6718F">
        <w:rPr>
          <w:rFonts w:cstheme="minorHAnsi"/>
          <w:lang w:val="en-US"/>
        </w:rPr>
        <w:t>,</w:t>
      </w:r>
      <w:r w:rsidR="001A40BE">
        <w:rPr>
          <w:rFonts w:cstheme="minorHAnsi"/>
          <w:lang w:val="en-US"/>
        </w:rPr>
        <w:t xml:space="preserve"> Twitter facilitates interaction among users. Overall, the @-mention is thus used for ‘calling upon a person’, holding conversations</w:t>
      </w:r>
      <w:r w:rsidR="00D3005B">
        <w:rPr>
          <w:rFonts w:cstheme="minorHAnsi"/>
          <w:lang w:val="en-US"/>
        </w:rPr>
        <w:t>,</w:t>
      </w:r>
      <w:r w:rsidR="001A40BE">
        <w:rPr>
          <w:rFonts w:cstheme="minorHAnsi"/>
          <w:lang w:val="en-US"/>
        </w:rPr>
        <w:t xml:space="preserve"> and debating </w:t>
      </w:r>
      <w:r w:rsidR="00B74927">
        <w:rPr>
          <w:rFonts w:cstheme="minorHAnsi"/>
          <w:lang w:val="en-US"/>
        </w:rPr>
        <w:fldChar w:fldCharType="begin"/>
      </w:r>
      <w:r w:rsidR="00B74927">
        <w:rPr>
          <w:rFonts w:cstheme="minorHAnsi"/>
          <w:lang w:val="en-US"/>
        </w:rPr>
        <w:instrText xml:space="preserve"> ADDIN ZOTERO_ITEM CSL_CITATION {"citationID":"dxlc8wjK","properties":{"formattedCitation":"(Spierings and Jacobs 2019)","plainCitation":"(Spierings and Jacobs 2019)","noteIndex":0},"citationItems":[{"id":47,"uris":["http://zotero.org/users/6814611/items/4GGUEIRN"],"uri":["http://zotero.org/users/6814611/items/4GGUEIRN"],"itemData":{"id":47,"type":"article-journal","container-title":"Acta Politica","issue":"1","note":"publisher: Springer","page":"145–173","title":"Political parties and social media campaigning","volume":"54","author":[{"family":"Spierings","given":"Niels"},{"family":"Jacobs","given":"Kristof"}],"issued":{"date-parts":[["2019"]]}}}],"schema":"https://github.com/citation-style-language/schema/raw/master/csl-citation.json"}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(Spierings and Jacobs 2019)</w:t>
      </w:r>
      <w:r w:rsidR="00B74927">
        <w:rPr>
          <w:rFonts w:cstheme="minorHAnsi"/>
          <w:lang w:val="en-US"/>
        </w:rPr>
        <w:fldChar w:fldCharType="end"/>
      </w:r>
      <w:r w:rsidR="001A40BE">
        <w:rPr>
          <w:rFonts w:cstheme="minorHAnsi"/>
          <w:lang w:val="en-US"/>
        </w:rPr>
        <w:t xml:space="preserve">. </w:t>
      </w:r>
    </w:p>
    <w:p w14:paraId="7400328D" w14:textId="4FFF46E3" w:rsidR="00B909A2" w:rsidRPr="00B909A2" w:rsidRDefault="0012508C" w:rsidP="00850EDE">
      <w:pPr>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w:t>
      </w:r>
      <w:r w:rsidR="00854357">
        <w:rPr>
          <w:lang w:val="en-US"/>
        </w:rPr>
        <w:t>the different typ</w:t>
      </w:r>
      <w:r w:rsidR="00B83A4E">
        <w:rPr>
          <w:lang w:val="en-US"/>
        </w:rPr>
        <w:t>e</w:t>
      </w:r>
      <w:r w:rsidR="00854357">
        <w:rPr>
          <w:lang w:val="en-US"/>
        </w:rPr>
        <w:t xml:space="preserve"> of </w:t>
      </w:r>
      <w:r w:rsidR="001F53DA">
        <w:rPr>
          <w:lang w:val="en-US"/>
        </w:rPr>
        <w:t>ties</w:t>
      </w:r>
      <w:r>
        <w:rPr>
          <w:lang w:val="en-US"/>
        </w:rPr>
        <w:t xml:space="preserve">, </w:t>
      </w:r>
      <w:r w:rsidR="006F7F34">
        <w:rPr>
          <w:lang w:val="en-US"/>
        </w:rPr>
        <w:t xml:space="preserve">MPs may hold different structural positions in each network-layer and </w:t>
      </w:r>
      <w:r>
        <w:rPr>
          <w:lang w:val="en-US"/>
        </w:rPr>
        <w:t>t</w:t>
      </w:r>
      <w:r w:rsidR="000C21A5">
        <w:rPr>
          <w:lang w:val="en-US"/>
        </w:rPr>
        <w:t>he network structures present in each layer</w:t>
      </w:r>
      <w:r w:rsidR="001F53DA">
        <w:rPr>
          <w:lang w:val="en-US"/>
        </w:rPr>
        <w:t xml:space="preserve"> of Twittersphere</w:t>
      </w:r>
      <w:r w:rsidR="000C21A5">
        <w:rPr>
          <w:lang w:val="en-US"/>
        </w:rPr>
        <w:t xml:space="preserve"> </w:t>
      </w:r>
      <w:r w:rsidR="006F7F34">
        <w:rPr>
          <w:lang w:val="en-US"/>
        </w:rPr>
        <w:t xml:space="preserve">– most importantly </w:t>
      </w:r>
      <w:r w:rsidR="000104DB">
        <w:rPr>
          <w:lang w:val="en-US"/>
        </w:rPr>
        <w:t xml:space="preserve">the degree of </w:t>
      </w:r>
      <w:r w:rsidR="006F7F34">
        <w:rPr>
          <w:lang w:val="en-US"/>
        </w:rPr>
        <w:t xml:space="preserve">segregation – </w:t>
      </w:r>
      <w:r w:rsidR="000C21A5">
        <w:rPr>
          <w:lang w:val="en-US"/>
        </w:rPr>
        <w:t>do not necessarily need to be similar</w:t>
      </w:r>
      <w:r w:rsidR="00CD065C">
        <w:rPr>
          <w:lang w:val="en-US"/>
        </w:rPr>
        <w:t xml:space="preserve"> </w:t>
      </w:r>
      <w:r w:rsidR="00B74927">
        <w:rPr>
          <w:lang w:val="en-US"/>
        </w:rPr>
        <w:fldChar w:fldCharType="begin"/>
      </w:r>
      <w:r w:rsidR="00B74927">
        <w:rPr>
          <w:lang w:val="en-US"/>
        </w:rPr>
        <w:instrText xml:space="preserve"> ADDIN ZOTERO_ITEM CSL_CITATION {"citationID":"ZmG6djXy","properties":{"formattedCitation":"(Del Valle and Bravo 2018)","plainCitation":"(Del Valle and Bravo 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Borge"}],"issued":{"date-parts":[["2018"]]}}}],"schema":"https://github.com/citation-style-language/schema/raw/master/csl-citation.json"} </w:instrText>
      </w:r>
      <w:r w:rsidR="00B74927">
        <w:rPr>
          <w:lang w:val="en-US"/>
        </w:rPr>
        <w:fldChar w:fldCharType="separate"/>
      </w:r>
      <w:r w:rsidR="00B74927" w:rsidRPr="00B74927">
        <w:rPr>
          <w:rFonts w:ascii="Calibri" w:hAnsi="Calibri" w:cs="Calibri"/>
          <w:lang w:val="en-GB"/>
        </w:rPr>
        <w:t>(Del Valle and Bravo 2018)</w:t>
      </w:r>
      <w:r w:rsidR="00B74927">
        <w:rPr>
          <w:lang w:val="en-US"/>
        </w:rPr>
        <w:fldChar w:fldCharType="end"/>
      </w:r>
      <w:r w:rsidR="002156E7">
        <w:rPr>
          <w:lang w:val="en-US"/>
        </w:rPr>
        <w:t>.</w:t>
      </w:r>
      <w:r w:rsidR="009637C2">
        <w:rPr>
          <w:lang w:val="en-US"/>
        </w:rPr>
        <w:t xml:space="preserve"> </w:t>
      </w:r>
      <w:commentRangeStart w:id="6"/>
      <w:r w:rsidR="00FD1D92">
        <w:rPr>
          <w:lang w:val="en-US"/>
        </w:rPr>
        <w:t>S</w:t>
      </w:r>
      <w:r w:rsidR="00C9129E">
        <w:rPr>
          <w:lang w:val="en-US"/>
        </w:rPr>
        <w:t>o</w:t>
      </w:r>
      <w:commentRangeEnd w:id="6"/>
      <w:r w:rsidR="00FD0392">
        <w:rPr>
          <w:rStyle w:val="CommentReference"/>
        </w:rPr>
        <w:commentReference w:id="6"/>
      </w:r>
      <w:r w:rsidR="00C9129E">
        <w:rPr>
          <w:lang w:val="en-US"/>
        </w:rPr>
        <w:t xml:space="preserve"> far, it has remained unclear </w:t>
      </w:r>
      <w:r w:rsidR="00E45B75">
        <w:rPr>
          <w:lang w:val="en-US"/>
        </w:rPr>
        <w:t xml:space="preserve">how </w:t>
      </w:r>
      <w:r w:rsidR="00E6473A">
        <w:rPr>
          <w:lang w:val="en-US"/>
        </w:rPr>
        <w:t>the different</w:t>
      </w:r>
      <w:r w:rsidR="00C9129E">
        <w:rPr>
          <w:lang w:val="en-US"/>
        </w:rPr>
        <w:t xml:space="preserve"> Twitter</w:t>
      </w:r>
      <w:r w:rsidR="00E6473A">
        <w:rPr>
          <w:lang w:val="en-US"/>
        </w:rPr>
        <w:t xml:space="preserve"> network types </w:t>
      </w:r>
      <w:r w:rsidR="00E45B75">
        <w:rPr>
          <w:lang w:val="en-US"/>
        </w:rPr>
        <w:t xml:space="preserve">co-evolve. </w:t>
      </w:r>
      <w:r w:rsidR="00E6473A">
        <w:rPr>
          <w:lang w:val="en-US"/>
        </w:rPr>
        <w:t xml:space="preserve">Does </w:t>
      </w:r>
      <w:r w:rsidR="00AD3C1E" w:rsidRPr="00B909A2">
        <w:rPr>
          <w:lang w:val="en-US"/>
        </w:rPr>
        <w:t>debating with opponents make</w:t>
      </w:r>
      <w:r w:rsidR="00327F5D">
        <w:rPr>
          <w:lang w:val="en-US"/>
        </w:rPr>
        <w:t>s</w:t>
      </w:r>
      <w:r w:rsidR="00AD3C1E" w:rsidRPr="00B909A2">
        <w:rPr>
          <w:lang w:val="en-US"/>
        </w:rPr>
        <w:t xml:space="preserve"> friendships</w:t>
      </w:r>
      <w:r w:rsidR="009637C2">
        <w:rPr>
          <w:lang w:val="en-US"/>
        </w:rPr>
        <w:t xml:space="preserve"> (i.e.</w:t>
      </w:r>
      <w:r w:rsidR="00B74927">
        <w:rPr>
          <w:lang w:val="en-US"/>
        </w:rPr>
        <w:t>,</w:t>
      </w:r>
      <w:r w:rsidR="009637C2">
        <w:rPr>
          <w:lang w:val="en-US"/>
        </w:rPr>
        <w:t xml:space="preserve"> 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sidRPr="006F7F34">
        <w:rPr>
          <w:lang w:val="en-US"/>
        </w:rPr>
        <w:t xml:space="preserve">? </w:t>
      </w:r>
      <w:r w:rsidR="00B909A2" w:rsidRPr="006F7F34">
        <w:rPr>
          <w:lang w:val="en-US"/>
        </w:rPr>
        <w:t xml:space="preserve">In </w:t>
      </w:r>
      <w:r w:rsidR="00AD3C1E" w:rsidRPr="006F7F34">
        <w:rPr>
          <w:lang w:val="en-US"/>
        </w:rPr>
        <w:t xml:space="preserve">the present </w:t>
      </w:r>
      <w:r w:rsidR="00B909A2" w:rsidRPr="006F7F34">
        <w:rPr>
          <w:lang w:val="en-US"/>
        </w:rPr>
        <w:t xml:space="preserve">contribution we </w:t>
      </w:r>
      <w:r w:rsidR="006D5361" w:rsidRPr="006F7F34">
        <w:rPr>
          <w:lang w:val="en-US"/>
        </w:rPr>
        <w:t>take th</w:t>
      </w:r>
      <w:r w:rsidR="0029623B" w:rsidRPr="006F7F34">
        <w:rPr>
          <w:lang w:val="en-US"/>
        </w:rPr>
        <w:t>is so-called</w:t>
      </w:r>
      <w:r w:rsidR="006D5361" w:rsidRPr="006F7F34">
        <w:rPr>
          <w:lang w:val="en-US"/>
        </w:rPr>
        <w:t xml:space="preserve"> multiplexity of </w:t>
      </w:r>
      <w:proofErr w:type="spellStart"/>
      <w:r w:rsidR="005B797D" w:rsidRPr="006F7F34">
        <w:rPr>
          <w:lang w:val="en-US"/>
        </w:rPr>
        <w:t>t</w:t>
      </w:r>
      <w:r w:rsidR="00F30D36" w:rsidRPr="006F7F34">
        <w:rPr>
          <w:lang w:val="en-US"/>
        </w:rPr>
        <w:t>wittersphere</w:t>
      </w:r>
      <w:proofErr w:type="spellEnd"/>
      <w:r w:rsidR="006D5361" w:rsidRPr="006F7F34">
        <w:rPr>
          <w:lang w:val="en-US"/>
        </w:rPr>
        <w:t xml:space="preserve"> into account</w:t>
      </w:r>
      <w:r w:rsidR="006F7F34" w:rsidRPr="006F7F34">
        <w:rPr>
          <w:lang w:val="en-US"/>
        </w:rPr>
        <w:t xml:space="preserve">. We </w:t>
      </w:r>
      <w:r w:rsidR="00AD3C1E" w:rsidRPr="006F7F34">
        <w:rPr>
          <w:lang w:val="en-US"/>
        </w:rPr>
        <w:t xml:space="preserve">will </w:t>
      </w:r>
      <w:r w:rsidR="00B909A2" w:rsidRPr="006F7F34">
        <w:rPr>
          <w:lang w:val="en-US"/>
        </w:rPr>
        <w:t xml:space="preserve">assess </w:t>
      </w:r>
      <w:r w:rsidR="006F7F34" w:rsidRPr="006F7F34">
        <w:rPr>
          <w:lang w:val="en-US"/>
        </w:rPr>
        <w:t xml:space="preserve">the extent to which the degree of segregation differs across layers, and </w:t>
      </w:r>
      <w:r w:rsidR="00B909A2" w:rsidRPr="006F7F34">
        <w:rPr>
          <w:lang w:val="en-US"/>
        </w:rPr>
        <w:t xml:space="preserve">how </w:t>
      </w:r>
      <w:r w:rsidR="00E6473A" w:rsidRPr="006F7F34">
        <w:rPr>
          <w:lang w:val="en-US"/>
        </w:rPr>
        <w:t>segregation</w:t>
      </w:r>
      <w:r w:rsidR="00B909A2" w:rsidRPr="006F7F34">
        <w:rPr>
          <w:lang w:val="en-US"/>
        </w:rPr>
        <w:t xml:space="preserve"> in one layer </w:t>
      </w:r>
      <w:r w:rsidR="006D5361" w:rsidRPr="006F7F34">
        <w:rPr>
          <w:lang w:val="en-US"/>
        </w:rPr>
        <w:t xml:space="preserve">of the twitter network </w:t>
      </w:r>
      <w:r w:rsidR="00B909A2" w:rsidRPr="006F7F34">
        <w:rPr>
          <w:lang w:val="en-US"/>
        </w:rPr>
        <w:t xml:space="preserve">impacts </w:t>
      </w:r>
      <w:r w:rsidR="00E6473A" w:rsidRPr="006F7F34">
        <w:rPr>
          <w:lang w:val="en-US"/>
        </w:rPr>
        <w:t>segregation</w:t>
      </w:r>
      <w:r w:rsidR="00B909A2" w:rsidRPr="006F7F34">
        <w:rPr>
          <w:lang w:val="en-US"/>
        </w:rPr>
        <w:t xml:space="preserve"> in another layer</w:t>
      </w:r>
      <w:r w:rsidR="00DA7868" w:rsidRPr="006F7F34">
        <w:rPr>
          <w:lang w:val="en-US"/>
        </w:rPr>
        <w:t>, i.e.</w:t>
      </w:r>
      <w:r w:rsidR="00B74927" w:rsidRPr="006F7F34">
        <w:rPr>
          <w:lang w:val="en-US"/>
        </w:rPr>
        <w:t>,</w:t>
      </w:r>
      <w:r w:rsidR="00DA7868" w:rsidRPr="006F7F34">
        <w:rPr>
          <w:lang w:val="en-US"/>
        </w:rPr>
        <w:t xml:space="preserve"> how the different elements of the digital architecture are in</w:t>
      </w:r>
      <w:r w:rsidR="00E11BDA" w:rsidRPr="006F7F34">
        <w:rPr>
          <w:lang w:val="en-US"/>
        </w:rPr>
        <w:t>ter</w:t>
      </w:r>
      <w:r w:rsidR="00DA7868" w:rsidRPr="006F7F34">
        <w:rPr>
          <w:lang w:val="en-US"/>
        </w:rPr>
        <w:t>related</w:t>
      </w:r>
      <w:r w:rsidR="00C27303">
        <w:rPr>
          <w:lang w:val="en-US"/>
        </w:rPr>
        <w:t xml:space="preserve"> and may reinforce each other</w:t>
      </w:r>
      <w:r w:rsidR="00B909A2" w:rsidRPr="006F7F34">
        <w:rPr>
          <w:lang w:val="en-US"/>
        </w:rPr>
        <w:t>.</w:t>
      </w:r>
      <w:r w:rsidR="00B909A2" w:rsidRPr="00B909A2">
        <w:rPr>
          <w:lang w:val="en-US"/>
        </w:rPr>
        <w:t xml:space="preserve"> </w:t>
      </w:r>
    </w:p>
    <w:p w14:paraId="6DEB3CCB" w14:textId="5DF3339F" w:rsidR="00D26EE7" w:rsidRDefault="00D26EE7" w:rsidP="00D26EE7">
      <w:pPr>
        <w:ind w:firstLine="0"/>
        <w:jc w:val="both"/>
        <w:rPr>
          <w:lang w:val="en-US"/>
        </w:rPr>
      </w:pPr>
    </w:p>
    <w:p w14:paraId="6A9C71B3" w14:textId="2E04A325" w:rsidR="00D26EE7" w:rsidRPr="00A47350" w:rsidRDefault="005C3871" w:rsidP="00D26EE7">
      <w:pPr>
        <w:ind w:firstLine="0"/>
        <w:jc w:val="both"/>
        <w:rPr>
          <w:b/>
          <w:bCs/>
          <w:i/>
          <w:iCs/>
          <w:lang w:val="en-US"/>
        </w:rPr>
      </w:pPr>
      <w:r>
        <w:rPr>
          <w:b/>
          <w:bCs/>
          <w:i/>
          <w:iCs/>
          <w:lang w:val="en-US"/>
        </w:rPr>
        <w:t>Multiple time points: d</w:t>
      </w:r>
      <w:r w:rsidR="00D26EE7" w:rsidRPr="00A47350">
        <w:rPr>
          <w:b/>
          <w:bCs/>
          <w:i/>
          <w:iCs/>
          <w:lang w:val="en-US"/>
        </w:rPr>
        <w:t xml:space="preserve">evelopment of segregation in Twitter over time. </w:t>
      </w:r>
    </w:p>
    <w:p w14:paraId="0EC2C0B0" w14:textId="5898314B" w:rsidR="00D26EE7" w:rsidRDefault="00DA7868" w:rsidP="00D26EE7">
      <w:pPr>
        <w:autoSpaceDE w:val="0"/>
        <w:autoSpaceDN w:val="0"/>
        <w:adjustRightInd w:val="0"/>
        <w:ind w:firstLine="0"/>
        <w:jc w:val="both"/>
        <w:rPr>
          <w:lang w:val="en-US"/>
        </w:rPr>
      </w:pPr>
      <w:r>
        <w:rPr>
          <w:lang w:val="en-US"/>
        </w:rPr>
        <w:t>Finally, w</w:t>
      </w:r>
      <w:r w:rsidR="00D26EE7" w:rsidRPr="00B909A2">
        <w:rPr>
          <w:lang w:val="en-US"/>
        </w:rPr>
        <w:t xml:space="preserve">e </w:t>
      </w:r>
      <w:r w:rsidR="00010409">
        <w:rPr>
          <w:lang w:val="en-US"/>
        </w:rPr>
        <w:t>also</w:t>
      </w:r>
      <w:r w:rsidR="00D26EE7" w:rsidRPr="00B909A2">
        <w:rPr>
          <w:lang w:val="en-US"/>
        </w:rPr>
        <w:t xml:space="preserve"> </w:t>
      </w:r>
      <w:r w:rsidR="00D26EE7">
        <w:rPr>
          <w:lang w:val="en-US"/>
        </w:rPr>
        <w:t>expand</w:t>
      </w:r>
      <w:r w:rsidR="00D26EE7" w:rsidRPr="00B909A2">
        <w:rPr>
          <w:lang w:val="en-US"/>
        </w:rPr>
        <w:t xml:space="preserve"> on </w:t>
      </w:r>
      <w:r w:rsidR="00D26EE7">
        <w:rPr>
          <w:lang w:val="en-US"/>
        </w:rPr>
        <w:t xml:space="preserve">previous work </w:t>
      </w:r>
      <w:r w:rsidR="00D26EE7" w:rsidRPr="00B909A2">
        <w:rPr>
          <w:lang w:val="en-US"/>
        </w:rPr>
        <w:t xml:space="preserve">by investigating the </w:t>
      </w:r>
      <w:r>
        <w:rPr>
          <w:lang w:val="en-US"/>
        </w:rPr>
        <w:t xml:space="preserve">over-time </w:t>
      </w:r>
      <w:r w:rsidR="00F30D36">
        <w:rPr>
          <w:lang w:val="en-US"/>
        </w:rPr>
        <w:t>(co-)</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networks</w:t>
      </w:r>
      <w:r w:rsidR="00D26EE7" w:rsidRPr="00B909A2">
        <w:rPr>
          <w:lang w:val="en-US"/>
        </w:rPr>
        <w:t xml:space="preserve">. </w:t>
      </w:r>
      <w:r w:rsidR="00D26EE7">
        <w:rPr>
          <w:lang w:val="en-US"/>
        </w:rPr>
        <w:t>More concretely,</w:t>
      </w:r>
      <w:r w:rsidR="00D26EE7" w:rsidRPr="00B909A2">
        <w:rPr>
          <w:lang w:val="en-US"/>
        </w:rPr>
        <w:t xml:space="preserve"> we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between May 2017 and October 2017. In May 2017 a new, 13-party, parliament was installed following the elections of March 2017. In October 2017, a new government was formed after more than 200 days of fierce negotiations among different potential coalition partner</w:t>
      </w:r>
      <w:r w:rsidR="00D26EE7">
        <w:rPr>
          <w:lang w:val="en-US"/>
        </w:rPr>
        <w:t>s</w:t>
      </w:r>
      <w:r w:rsidR="00D26EE7" w:rsidRPr="00B909A2">
        <w:rPr>
          <w:lang w:val="en-US"/>
        </w:rPr>
        <w:t xml:space="preserve">. </w:t>
      </w:r>
    </w:p>
    <w:p w14:paraId="06F16C83" w14:textId="15EEF88E" w:rsidR="00010409" w:rsidRDefault="00D26EE7" w:rsidP="00D26EE7">
      <w:pPr>
        <w:autoSpaceDE w:val="0"/>
        <w:autoSpaceDN w:val="0"/>
        <w:adjustRightInd w:val="0"/>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Their shared social contexts will undoubtedly have led to (structurally-induced) homo</w:t>
      </w:r>
      <w:r w:rsidR="002156E7">
        <w:rPr>
          <w:lang w:val="en-US"/>
        </w:rPr>
        <w:t>geneity</w:t>
      </w:r>
      <w:r>
        <w:rPr>
          <w:lang w:val="en-US"/>
        </w:rPr>
        <w:t xml:space="preserve"> in their offline relations </w:t>
      </w:r>
      <w:r w:rsidR="00700CD7">
        <w:rPr>
          <w:lang w:val="en-US"/>
        </w:rPr>
        <w:fldChar w:fldCharType="begin"/>
      </w:r>
      <w:r w:rsidR="00700CD7">
        <w:rPr>
          <w:lang w:val="en-US"/>
        </w:rPr>
        <w:instrText xml:space="preserve"> ADDIN ZOTERO_ITEM CSL_CITATION {"citationID":"QiftGckG","properties":{"formattedCitation":"(Feld 1981)","plainCitation":"(Feld 1981)","noteIndex":0},"citationItems":[{"id":63,"uris":["http://zotero.org/users/6814611/items/MGB7ECNV"],"uri":["http://zotero.org/users/6814611/items/MGB7ECNV"],"itemData":{"id":63,"type":"article-journal","container-title":"American journal of sociology","issue":"5","note":"publisher: University of Chicago Press","page":"1015–1035","title":"The focused organization of social ties","volume":"86","author":[{"family":"Feld","given":"Scott L"}],"issued":{"date-parts":[["1981"]]}}}],"schema":"https://github.com/citation-style-language/schema/raw/master/csl-citation.json"} </w:instrText>
      </w:r>
      <w:r w:rsidR="00700CD7">
        <w:rPr>
          <w:lang w:val="en-US"/>
        </w:rPr>
        <w:fldChar w:fldCharType="separate"/>
      </w:r>
      <w:r w:rsidR="00700CD7" w:rsidRPr="00B74927">
        <w:rPr>
          <w:rFonts w:ascii="Calibri" w:hAnsi="Calibri" w:cs="Calibri"/>
          <w:lang w:val="en-GB"/>
        </w:rPr>
        <w:t>(Feld 1981)</w:t>
      </w:r>
      <w:r w:rsidR="00700CD7">
        <w:rPr>
          <w:lang w:val="en-US"/>
        </w:rPr>
        <w:fldChar w:fldCharType="end"/>
      </w:r>
      <w:r w:rsidR="00700CD7">
        <w:rPr>
          <w:lang w:val="en-US"/>
        </w:rPr>
        <w:t xml:space="preserve">, </w:t>
      </w:r>
      <w:r>
        <w:rPr>
          <w:lang w:val="en-US"/>
        </w:rPr>
        <w:t xml:space="preserve">and could have translated into their online Twitter relations. </w:t>
      </w:r>
      <w:r w:rsidR="00D3005B">
        <w:rPr>
          <w:lang w:val="en-US"/>
        </w:rPr>
        <w:t xml:space="preserve">Following this line of reasoning and the </w:t>
      </w:r>
      <w:r w:rsidR="00700CD7">
        <w:rPr>
          <w:lang w:val="en-US"/>
        </w:rPr>
        <w:t xml:space="preserve">lead of previous research demonstrating the ubiquitous presence of network </w:t>
      </w:r>
      <w:r w:rsidR="002156E7">
        <w:rPr>
          <w:lang w:val="en-US"/>
        </w:rPr>
        <w:t>segregation</w:t>
      </w:r>
      <w:r w:rsidR="00700CD7">
        <w:rPr>
          <w:lang w:val="en-US"/>
        </w:rPr>
        <w:t xml:space="preserve"> </w:t>
      </w:r>
      <w:r w:rsidR="00700CD7">
        <w:rPr>
          <w:lang w:val="en-US"/>
        </w:rPr>
        <w:fldChar w:fldCharType="begin"/>
      </w:r>
      <w:r w:rsidR="00700CD7">
        <w:rPr>
          <w:lang w:val="en-US"/>
        </w:rPr>
        <w:instrText xml:space="preserve"> ADDIN ZOTERO_ITEM CSL_CITATION {"citationID":"NNC7meDN","properties":{"formattedCitation":"(Colleoni, Rozza, and Arvidsson 2014; Del Valle and Bravo 2018; McPherson et al. 2001)","plainCitation":"(Colleoni, Rozza, and Arvidsson 2014; Del Valle and Bravo 2018; McPherson et al. 2001)","noteIndex":0},"citationItems":[{"id":64,"uris":["http://zotero.org/users/6814611/items/HF8D8D9X"],"uri":["http://zotero.org/users/6814611/items/HF8D8D9X"],"itemData":{"id":64,"type":"article-journal","container-title":"Journal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Borge"}],"issued":{"date-parts":[["2018"]]}}},{"id":57,"uris":["http://zotero.org/users/6814611/items/88QPJEQV"],"uri":["http://zotero.org/users/6814611/items/88QPJEQV"],"itemData":{"id":57,"type":"article-journal","container-title":"Annual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700CD7">
        <w:rPr>
          <w:lang w:val="en-US"/>
        </w:rPr>
        <w:fldChar w:fldCharType="separate"/>
      </w:r>
      <w:r w:rsidR="00700CD7" w:rsidRPr="00700CD7">
        <w:rPr>
          <w:rFonts w:ascii="Calibri" w:hAnsi="Calibri" w:cs="Calibri"/>
          <w:lang w:val="en-GB"/>
        </w:rPr>
        <w:t>(Colleoni, Rozza, and Arvidsson 2014; Del Valle and Bravo 2018; McPherson et al. 2001)</w:t>
      </w:r>
      <w:r w:rsidR="00700CD7">
        <w:rPr>
          <w:lang w:val="en-US"/>
        </w:rPr>
        <w:fldChar w:fldCharType="end"/>
      </w:r>
      <w:r w:rsidR="00D3005B">
        <w:rPr>
          <w:lang w:val="en-US"/>
        </w:rPr>
        <w:t>,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4AF9263F" w:rsidR="00D26EE7" w:rsidRPr="00B909A2" w:rsidRDefault="00D26EE7" w:rsidP="00D26EE7">
      <w:pPr>
        <w:autoSpaceDE w:val="0"/>
        <w:autoSpaceDN w:val="0"/>
        <w:adjustRightInd w:val="0"/>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t>
      </w:r>
      <w:r w:rsidR="006F7F34">
        <w:rPr>
          <w:lang w:val="en-US"/>
        </w:rPr>
        <w:t>may</w:t>
      </w:r>
      <w:r w:rsidRPr="00B909A2">
        <w:rPr>
          <w:lang w:val="en-US"/>
        </w:rPr>
        <w:t xml:space="preserve"> </w:t>
      </w:r>
      <w:r w:rsidR="008D7B57">
        <w:rPr>
          <w:lang w:val="en-US"/>
        </w:rPr>
        <w:t>contribute</w:t>
      </w:r>
      <w:r w:rsidR="00010409">
        <w:rPr>
          <w:lang w:val="en-US"/>
        </w:rPr>
        <w:t xml:space="preserve"> to the further over-representation of i</w:t>
      </w:r>
      <w:r w:rsidRPr="00B909A2">
        <w:rPr>
          <w:lang w:val="en-US"/>
        </w:rPr>
        <w:t>ntra-party relations</w:t>
      </w:r>
      <w:r w:rsidR="00010409">
        <w:rPr>
          <w:lang w:val="en-US"/>
        </w:rPr>
        <w:t xml:space="preserve">, thereby increasing the </w:t>
      </w:r>
      <w:r>
        <w:rPr>
          <w:lang w:val="en-US"/>
        </w:rPr>
        <w:t>degree of segregation</w:t>
      </w:r>
      <w:r w:rsidRPr="00B909A2">
        <w:rPr>
          <w:lang w:val="en-US"/>
        </w:rPr>
        <w:t xml:space="preserve">. On the other hand, the presumed initial segregation in </w:t>
      </w:r>
      <w:proofErr w:type="spellStart"/>
      <w:r w:rsidR="00430F5D">
        <w:rPr>
          <w:lang w:val="en-US"/>
        </w:rPr>
        <w:t>t</w:t>
      </w:r>
      <w:r w:rsidRPr="00B909A2">
        <w:rPr>
          <w:lang w:val="en-US"/>
        </w:rPr>
        <w:t>witt</w:t>
      </w:r>
      <w:r w:rsidR="00D76115">
        <w:rPr>
          <w:lang w:val="en-US"/>
        </w:rPr>
        <w:t>e</w:t>
      </w:r>
      <w:r w:rsidR="006F7F34">
        <w:rPr>
          <w:lang w:val="en-US"/>
        </w:rPr>
        <w:t>r</w:t>
      </w:r>
      <w:r w:rsidRPr="00B909A2">
        <w:rPr>
          <w:lang w:val="en-US"/>
        </w:rPr>
        <w:t>shpere</w:t>
      </w:r>
      <w:proofErr w:type="spellEnd"/>
      <w:r w:rsidRPr="00B909A2">
        <w:rPr>
          <w:lang w:val="en-US"/>
        </w:rPr>
        <w:t xml:space="preserve"> may be overcome merely because offline contact and exposure to </w:t>
      </w:r>
      <w:r>
        <w:rPr>
          <w:lang w:val="en-US"/>
        </w:rPr>
        <w:t>dissimilar</w:t>
      </w:r>
      <w:r w:rsidRPr="00B909A2">
        <w:rPr>
          <w:lang w:val="en-US"/>
        </w:rPr>
        <w:t xml:space="preserve"> MPs in </w:t>
      </w:r>
      <w:r w:rsidRPr="00074DA2">
        <w:rPr>
          <w:lang w:val="en-US"/>
        </w:rPr>
        <w:t xml:space="preserve">the house increases. </w:t>
      </w:r>
      <w:r w:rsidR="00DA7868">
        <w:rPr>
          <w:lang w:val="en-US"/>
        </w:rPr>
        <w:t xml:space="preserve">Such a process was argued for among the public’s political discussion network by </w:t>
      </w:r>
      <w:r w:rsidR="00700CD7">
        <w:rPr>
          <w:lang w:val="en-US"/>
        </w:rPr>
        <w:fldChar w:fldCharType="begin"/>
      </w:r>
      <w:r w:rsidR="00700CD7">
        <w:rPr>
          <w:lang w:val="en-US"/>
        </w:rPr>
        <w:instrText xml:space="preserve"> ADDIN ZOTERO_ITEM CSL_CITATION {"citationID":"A0YMDILP","properties":{"formattedCitation":"(Brundidge 2010)","plainCitation":"(Brundidge 2010)","noteIndex":0},"citationItems":[{"id":65,"uris":["http://zotero.org/users/6814611/items/BWUWRCY2"],"uri":["http://zotero.org/users/6814611/items/BWUWRCY2"],"itemData":{"id":65,"type":"article-journal","container-title":"Journal of communication","issue":"4","note":"publisher: Oxford University Press","page":"680–700","title":"Encountering “difference” in the contemporary public sphere: The contribution of the Internet to the heterogeneity of political discussion networks","volume":"60","author":[{"family":"Brundidge","given":"Jennifer"}],"issued":{"date-parts":[["2010"]]}}}],"schema":"https://github.com/citation-style-language/schema/raw/master/csl-citation.json"} </w:instrText>
      </w:r>
      <w:r w:rsidR="00700CD7">
        <w:rPr>
          <w:lang w:val="en-US"/>
        </w:rPr>
        <w:fldChar w:fldCharType="separate"/>
      </w:r>
      <w:r w:rsidR="00700CD7" w:rsidRPr="00700CD7">
        <w:rPr>
          <w:rFonts w:ascii="Calibri" w:hAnsi="Calibri" w:cs="Calibri"/>
          <w:lang w:val="en-GB"/>
        </w:rPr>
        <w:t>(Brundidge 2010)</w:t>
      </w:r>
      <w:r w:rsidR="00700CD7">
        <w:rPr>
          <w:lang w:val="en-US"/>
        </w:rPr>
        <w:fldChar w:fldCharType="end"/>
      </w:r>
      <w:r w:rsidR="00DA7868">
        <w:rPr>
          <w:rFonts w:cs="Verdana"/>
          <w:lang w:val="en-US"/>
        </w:rPr>
        <w:t>,</w:t>
      </w:r>
      <w:r w:rsidRPr="0029623B">
        <w:rPr>
          <w:rFonts w:cs="Verdana"/>
          <w:lang w:val="en-US"/>
        </w:rPr>
        <w:t xml:space="preserve"> who found evidence that through </w:t>
      </w:r>
      <w:r w:rsidRPr="0029623B">
        <w:rPr>
          <w:rFonts w:cs="Verdana"/>
          <w:lang w:val="en-US"/>
        </w:rPr>
        <w:lastRenderedPageBreak/>
        <w:t>inadvertent exposure, the Internet increased the heterogeneity of political discussion networks, and thus people’s exposure to political difference.</w:t>
      </w:r>
      <w:r w:rsidR="00DA7868">
        <w:rPr>
          <w:rFonts w:cs="Verdana"/>
          <w:lang w:val="en-US"/>
        </w:rPr>
        <w:t xml:space="preserve"> However, such a result cannot simply be generalized to MPs, partly because the role of the digital architecture or affordances of Twitter is different for MPs. For instance</w:t>
      </w:r>
      <w:r w:rsidR="000104DB">
        <w:rPr>
          <w:rFonts w:cs="Verdana"/>
          <w:lang w:val="en-US"/>
        </w:rPr>
        <w:t>,</w:t>
      </w:r>
      <w:r w:rsidRPr="0029623B">
        <w:rPr>
          <w:rFonts w:cs="Verdana"/>
          <w:lang w:val="en-US"/>
        </w:rPr>
        <w:t xml:space="preserve"> </w:t>
      </w:r>
      <w:r w:rsidR="00DA7868">
        <w:rPr>
          <w:rFonts w:cs="Verdana"/>
          <w:lang w:val="en-US"/>
        </w:rPr>
        <w:t>contrasting</w:t>
      </w:r>
      <w:r>
        <w:rPr>
          <w:rFonts w:cs="Verdana"/>
          <w:lang w:val="en-US"/>
        </w:rPr>
        <w:t xml:space="preserve"> the often alluded to </w:t>
      </w:r>
      <w:r w:rsidRPr="00074DA2">
        <w:rPr>
          <w:lang w:val="en-US"/>
        </w:rPr>
        <w:t>echo chamber</w:t>
      </w:r>
      <w:r>
        <w:rPr>
          <w:lang w:val="en-US"/>
        </w:rPr>
        <w:t xml:space="preserve"> effect</w:t>
      </w:r>
      <w:r w:rsidRPr="00074DA2">
        <w:rPr>
          <w:lang w:val="en-US"/>
        </w:rPr>
        <w:t xml:space="preserve">, </w:t>
      </w:r>
      <w:r>
        <w:rPr>
          <w:lang w:val="en-US"/>
        </w:rPr>
        <w:t xml:space="preserve">interview-based studies have shown that </w:t>
      </w:r>
      <w:r w:rsidRPr="00074DA2">
        <w:rPr>
          <w:lang w:val="en-US"/>
        </w:rPr>
        <w:t xml:space="preserve">Twitter </w:t>
      </w:r>
      <w:r>
        <w:rPr>
          <w:lang w:val="en-US"/>
        </w:rPr>
        <w:t>is</w:t>
      </w:r>
      <w:r w:rsidRPr="00074DA2">
        <w:rPr>
          <w:lang w:val="en-US"/>
        </w:rPr>
        <w:t xml:space="preserve"> </w:t>
      </w:r>
      <w:r w:rsidR="000E5814">
        <w:rPr>
          <w:lang w:val="en-US"/>
        </w:rPr>
        <w:t>used</w:t>
      </w:r>
      <w:r>
        <w:rPr>
          <w:lang w:val="en-US"/>
        </w:rPr>
        <w:t xml:space="preserve"> </w:t>
      </w:r>
      <w:r w:rsidR="00DA7868">
        <w:rPr>
          <w:lang w:val="en-US"/>
        </w:rPr>
        <w:t xml:space="preserve">by politicians </w:t>
      </w:r>
      <w:r>
        <w:rPr>
          <w:lang w:val="en-US"/>
        </w:rPr>
        <w:t>as</w:t>
      </w:r>
      <w:r w:rsidRPr="00074DA2">
        <w:rPr>
          <w:lang w:val="en-US"/>
        </w:rPr>
        <w:t xml:space="preserve"> a political </w:t>
      </w:r>
      <w:r>
        <w:rPr>
          <w:lang w:val="en-US"/>
        </w:rPr>
        <w:t>instrument</w:t>
      </w:r>
      <w:r w:rsidRPr="00074DA2">
        <w:rPr>
          <w:lang w:val="en-US"/>
        </w:rPr>
        <w:t xml:space="preserve"> to be </w:t>
      </w:r>
      <w:r w:rsidRPr="00162F28">
        <w:rPr>
          <w:lang w:val="en-US"/>
        </w:rPr>
        <w:t>aware of what opponents think and say</w:t>
      </w:r>
      <w:r>
        <w:rPr>
          <w:lang w:val="en-US"/>
        </w:rPr>
        <w:t xml:space="preserve"> </w:t>
      </w:r>
      <w:r w:rsidR="00700CD7">
        <w:rPr>
          <w:lang w:val="en-US"/>
        </w:rPr>
        <w:fldChar w:fldCharType="begin"/>
      </w:r>
      <w:r w:rsidR="00700CD7">
        <w:rPr>
          <w:lang w:val="en-US"/>
        </w:rPr>
        <w:instrText xml:space="preserve"> ADDIN ZOTERO_ITEM CSL_CITATION {"citationID":"epmBItcG","properties":{"formattedCitation":"(Jacobs and Spierings 2016)","plainCitation":"(Jacobs and Spierings 2016)","noteIndex":0},"citationItems":[{"id":58,"uris":["http://zotero.org/users/6814611/items/U4ZTHVAE"],"uri":["http://zotero.org/users/6814611/items/U4ZTHVAE"],"itemData":{"id":58,"type":"book","publisher":"Springer","title":"Social media, parties, and political inequalities","author":[{"family":"Jacobs","given":"Kristof"},{"family":"Spierings","given":"Niels"}],"issued":{"date-parts":[["2016"]]}}}],"schema":"https://github.com/citation-style-language/schema/raw/master/csl-citation.json"} </w:instrText>
      </w:r>
      <w:r w:rsidR="00700CD7">
        <w:rPr>
          <w:lang w:val="en-US"/>
        </w:rPr>
        <w:fldChar w:fldCharType="separate"/>
      </w:r>
      <w:r w:rsidR="00700CD7" w:rsidRPr="00700CD7">
        <w:rPr>
          <w:rFonts w:ascii="Calibri" w:hAnsi="Calibri" w:cs="Calibri"/>
          <w:lang w:val="en-GB"/>
        </w:rPr>
        <w:t>(Jacobs and Spierings 2016)</w:t>
      </w:r>
      <w:r w:rsidR="00700CD7">
        <w:rPr>
          <w:lang w:val="en-US"/>
        </w:rPr>
        <w:fldChar w:fldCharType="end"/>
      </w:r>
      <w:r>
        <w:rPr>
          <w:lang w:val="en-US"/>
        </w:rPr>
        <w:t>, which actually</w:t>
      </w:r>
      <w:r w:rsidRPr="00162F28">
        <w:rPr>
          <w:lang w:val="en-US"/>
        </w:rPr>
        <w:t xml:space="preserve"> facilitate</w:t>
      </w:r>
      <w:r>
        <w:rPr>
          <w:lang w:val="en-US"/>
        </w:rPr>
        <w:t>s</w:t>
      </w:r>
      <w:r w:rsidRPr="00162F28">
        <w:rPr>
          <w:lang w:val="en-US"/>
        </w:rPr>
        <w:t xml:space="preserve"> cross-ideological contacts</w:t>
      </w:r>
      <w:r w:rsidRPr="00B909A2">
        <w:rPr>
          <w:lang w:val="en-US"/>
        </w:rPr>
        <w:t xml:space="preserve">. Our unique time window enables us to assess the development of </w:t>
      </w:r>
      <w:r>
        <w:rPr>
          <w:lang w:val="en-US"/>
        </w:rPr>
        <w:t>segregation</w:t>
      </w:r>
      <w:r w:rsidRPr="00B909A2">
        <w:rPr>
          <w:lang w:val="en-US"/>
        </w:rPr>
        <w:t xml:space="preserve"> in </w:t>
      </w:r>
      <w:r>
        <w:rPr>
          <w:lang w:val="en-US"/>
        </w:rPr>
        <w:t>Twitters</w:t>
      </w:r>
      <w:r w:rsidRPr="00B909A2">
        <w:rPr>
          <w:lang w:val="en-US"/>
        </w:rPr>
        <w:t>p</w:t>
      </w:r>
      <w:r>
        <w:rPr>
          <w:lang w:val="en-US"/>
        </w:rPr>
        <w:t>h</w:t>
      </w:r>
      <w:r w:rsidRPr="00B909A2">
        <w:rPr>
          <w:lang w:val="en-US"/>
        </w:rPr>
        <w:t>ere over time</w:t>
      </w:r>
      <w:r>
        <w:rPr>
          <w:lang w:val="en-US"/>
        </w:rPr>
        <w:t>, showing how it increases or decreases</w:t>
      </w:r>
      <w:r w:rsidR="002156E7">
        <w:rPr>
          <w:lang w:val="en-US"/>
        </w:rPr>
        <w:t>, while taking into account structural network dynamics</w:t>
      </w:r>
      <w:r w:rsidRPr="00B909A2">
        <w:rPr>
          <w:lang w:val="en-US"/>
        </w:rPr>
        <w:t xml:space="preserve">. </w:t>
      </w:r>
    </w:p>
    <w:p w14:paraId="5FA57C3F" w14:textId="77777777" w:rsidR="00D26EE7" w:rsidRDefault="00D26EE7" w:rsidP="00D26EE7">
      <w:pPr>
        <w:ind w:firstLine="0"/>
        <w:jc w:val="both"/>
        <w:rPr>
          <w:lang w:val="en-US"/>
        </w:rPr>
      </w:pPr>
    </w:p>
    <w:p w14:paraId="1457E81B" w14:textId="05400DEE" w:rsidR="00D13E73" w:rsidRPr="00A47350" w:rsidRDefault="00AE7FE4" w:rsidP="008C201B">
      <w:pPr>
        <w:ind w:firstLine="0"/>
        <w:jc w:val="both"/>
        <w:rPr>
          <w:b/>
          <w:i/>
          <w:iCs/>
          <w:lang w:val="en-US"/>
        </w:rPr>
      </w:pPr>
      <w:r w:rsidRPr="00A47350">
        <w:rPr>
          <w:b/>
          <w:i/>
          <w:iCs/>
          <w:lang w:val="en-US"/>
        </w:rPr>
        <w:t>Expectations</w:t>
      </w:r>
    </w:p>
    <w:p w14:paraId="36ED0232" w14:textId="56EC5FAC" w:rsidR="00056AC3" w:rsidRDefault="00AE7FE4" w:rsidP="008C201B">
      <w:pPr>
        <w:ind w:firstLine="0"/>
        <w:jc w:val="both"/>
        <w:rPr>
          <w:lang w:val="en-US"/>
        </w:rPr>
      </w:pPr>
      <w:r>
        <w:rPr>
          <w:lang w:val="en-US"/>
        </w:rPr>
        <w:t xml:space="preserve">Given the rationale outlined above and based on previous research on segregation in Twitter networks </w:t>
      </w:r>
      <w:r w:rsidR="00981CE1">
        <w:rPr>
          <w:lang w:val="en-US"/>
        </w:rPr>
        <w:fldChar w:fldCharType="begin"/>
      </w:r>
      <w:r w:rsidR="00981CE1">
        <w:rPr>
          <w:lang w:val="en-US"/>
        </w:rPr>
        <w:instrText xml:space="preserve"> ADDIN ZOTERO_ITEM CSL_CITATION {"citationID":"jBHlTYER","properties":{"formattedCitation":"(Colleoni et al. 2014; Del Valle and Bravo 2018; Hsu and Park 2012)","plainCitation":"(Colleoni et al. 2014; Del Valle and Bravo 2018; Hsu and Park 2012)","noteIndex":0},"citationItems":[{"id":64,"uris":["http://zotero.org/users/6814611/items/HF8D8D9X"],"uri":["http://zotero.org/users/6814611/items/HF8D8D9X"],"itemData":{"id":64,"type":"article-journal","container-title":"Journal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Borge"}],"issued":{"date-parts":[["2018"]]}}},{"id":55,"uris":["http://zotero.org/users/6814611/items/5IAXWJLY"],"uri":["http://zotero.org/users/6814611/items/5IAXWJLY"],"itemData":{"id":55,"type":"article-journal","container-title":"Government information quarterly","issue":"2","note":"publisher: Elsevier","page":"169–181","title":"Mapping online social networks of Korean politicians","volume":"29","author":[{"family":"Hsu","given":"Chien-leng"},{"family":"Park","given":"Han Woo"}],"issued":{"date-parts":[["2012"]]}}}],"schema":"https://github.com/citation-style-language/schema/raw/master/csl-citation.json"} </w:instrText>
      </w:r>
      <w:r w:rsidR="00981CE1">
        <w:rPr>
          <w:lang w:val="en-US"/>
        </w:rPr>
        <w:fldChar w:fldCharType="separate"/>
      </w:r>
      <w:r w:rsidR="00981CE1" w:rsidRPr="00981CE1">
        <w:rPr>
          <w:rFonts w:ascii="Calibri" w:hAnsi="Calibri" w:cs="Calibri"/>
          <w:lang w:val="en-GB"/>
        </w:rPr>
        <w:t>(Colleoni et al. 2014; Del Valle and Bravo 2018; Hsu and Park 2012)</w:t>
      </w:r>
      <w:r w:rsidR="00981CE1">
        <w:rPr>
          <w:lang w:val="en-US"/>
        </w:rPr>
        <w:fldChar w:fldCharType="end"/>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 xml:space="preserve">Twitter networks of Dutch MPs, and thus that MPs are more likely to interact on </w:t>
      </w:r>
      <w:r w:rsidR="00430F5D">
        <w:rPr>
          <w:lang w:val="en-US"/>
        </w:rPr>
        <w:t>T</w:t>
      </w:r>
      <w:r>
        <w:rPr>
          <w:lang w:val="en-US"/>
        </w:rPr>
        <w:t>witter with same party MPs relative to MPs from different parties</w:t>
      </w:r>
      <w:r w:rsidR="00C9129E">
        <w:rPr>
          <w:lang w:val="en-US"/>
        </w:rPr>
        <w:t>,</w:t>
      </w:r>
      <w:r>
        <w:rPr>
          <w:lang w:val="en-US"/>
        </w:rPr>
        <w:t xml:space="preserve"> even after we take </w:t>
      </w:r>
      <w:commentRangeStart w:id="7"/>
      <w:r w:rsidR="000104DB">
        <w:rPr>
          <w:lang w:val="en-US"/>
        </w:rPr>
        <w:t xml:space="preserve">structurally induced network segregation </w:t>
      </w:r>
      <w:commentRangeEnd w:id="7"/>
      <w:r w:rsidR="000104DB">
        <w:rPr>
          <w:rStyle w:val="CommentReference"/>
        </w:rPr>
        <w:commentReference w:id="7"/>
      </w:r>
      <w:r>
        <w:rPr>
          <w:lang w:val="en-US"/>
        </w:rPr>
        <w:t>into account</w:t>
      </w:r>
      <w:r w:rsidR="00501717">
        <w:rPr>
          <w:lang w:val="en-US"/>
        </w:rPr>
        <w:t xml:space="preserve"> (Hypothesis 1)</w:t>
      </w:r>
      <w:r>
        <w:rPr>
          <w:lang w:val="en-US"/>
        </w:rPr>
        <w:t xml:space="preserve">. </w:t>
      </w:r>
    </w:p>
    <w:p w14:paraId="4FC548AA" w14:textId="261148EC" w:rsidR="00B9355F" w:rsidRDefault="00056AC3" w:rsidP="00C9129E">
      <w:pPr>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 among which </w:t>
      </w:r>
      <w:r w:rsidR="00890A67">
        <w:rPr>
          <w:lang w:val="en-US"/>
        </w:rPr>
        <w:t xml:space="preserve">sex, </w:t>
      </w:r>
      <w:r>
        <w:rPr>
          <w:lang w:val="en-US"/>
        </w:rPr>
        <w:t>age</w:t>
      </w:r>
      <w:r w:rsidR="00890A67">
        <w:rPr>
          <w:lang w:val="en-US"/>
        </w:rPr>
        <w:t xml:space="preserve"> and</w:t>
      </w:r>
      <w:r>
        <w:rPr>
          <w:lang w:val="en-US"/>
        </w:rPr>
        <w:t xml:space="preserve"> ethnicity,  for different type of </w:t>
      </w:r>
      <w:r w:rsidR="00890A67">
        <w:rPr>
          <w:lang w:val="en-US"/>
        </w:rPr>
        <w:t xml:space="preserve">offline and online </w:t>
      </w:r>
      <w:r>
        <w:rPr>
          <w:lang w:val="en-US"/>
        </w:rPr>
        <w:t xml:space="preserve">networks, we </w:t>
      </w:r>
      <w:r w:rsidR="00B9355F">
        <w:rPr>
          <w:lang w:val="en-US"/>
        </w:rPr>
        <w:t xml:space="preserve">therefore </w:t>
      </w:r>
      <w:r>
        <w:rPr>
          <w:lang w:val="en-US"/>
        </w:rPr>
        <w:t xml:space="preserve">expect to observe social </w:t>
      </w:r>
      <w:r w:rsidR="00C9129E">
        <w:rPr>
          <w:lang w:val="en-US"/>
        </w:rPr>
        <w:t>divisions</w:t>
      </w:r>
      <w:r>
        <w:rPr>
          <w:lang w:val="en-US"/>
        </w:rPr>
        <w:t xml:space="preserve"> </w:t>
      </w:r>
      <w:r w:rsidR="00430F5D">
        <w:rPr>
          <w:lang w:val="en-US"/>
        </w:rPr>
        <w:t xml:space="preserve">on </w:t>
      </w:r>
      <w:r>
        <w:rPr>
          <w:lang w:val="en-US"/>
        </w:rPr>
        <w:t>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inbreeding homophily in these social dimensions</w:t>
      </w:r>
      <w:r w:rsidR="00501717">
        <w:rPr>
          <w:lang w:val="en-US"/>
        </w:rPr>
        <w:t xml:space="preserve"> (Hypothesis 2b)</w:t>
      </w:r>
      <w:r>
        <w:rPr>
          <w:lang w:val="en-US"/>
        </w:rPr>
        <w:t xml:space="preserve">. </w:t>
      </w:r>
    </w:p>
    <w:p w14:paraId="4B1402FE" w14:textId="04961461" w:rsidR="00C9129E" w:rsidRDefault="00DE08C9" w:rsidP="00C9129E">
      <w:pPr>
        <w:ind w:firstLine="708"/>
        <w:jc w:val="both"/>
        <w:rPr>
          <w:lang w:val="en-US"/>
        </w:rPr>
      </w:pPr>
      <w:r>
        <w:rPr>
          <w:lang w:val="en-US"/>
        </w:rPr>
        <w:t>We</w:t>
      </w:r>
      <w:r w:rsidR="00C9129E">
        <w:rPr>
          <w:lang w:val="en-US"/>
        </w:rPr>
        <w:t xml:space="preserve"> </w:t>
      </w:r>
      <w:r>
        <w:rPr>
          <w:lang w:val="en-US"/>
        </w:rPr>
        <w:t xml:space="preserve">expect that segregation </w:t>
      </w:r>
      <w:r w:rsidR="00C9129E">
        <w:rPr>
          <w:lang w:val="en-US"/>
        </w:rPr>
        <w:t>will be</w:t>
      </w:r>
      <w:r>
        <w:rPr>
          <w:lang w:val="en-US"/>
        </w:rPr>
        <w:t xml:space="preserve"> most pronounced in the retweet layer of the twitter network, as this type of relation is of the three most likely to be formed between MPs who evaluate each other positively</w:t>
      </w:r>
      <w:r w:rsidR="00501717">
        <w:rPr>
          <w:lang w:val="en-US"/>
        </w:rPr>
        <w:t xml:space="preserve"> (Hypothesis 3a)</w:t>
      </w:r>
      <w:r>
        <w:rPr>
          <w:lang w:val="en-US"/>
        </w:rPr>
        <w:t>. In a similar vein, the @mention relation will</w:t>
      </w:r>
      <w:r w:rsidR="00C9129E">
        <w:rPr>
          <w:lang w:val="en-US"/>
        </w:rPr>
        <w:t xml:space="preserve">, in contrast, </w:t>
      </w:r>
      <w:r>
        <w:rPr>
          <w:lang w:val="en-US"/>
        </w:rPr>
        <w:t xml:space="preserve">be formed </w:t>
      </w:r>
      <w:r w:rsidR="00430F5D">
        <w:rPr>
          <w:lang w:val="en-US"/>
        </w:rPr>
        <w:t xml:space="preserve">more </w:t>
      </w:r>
      <w:r>
        <w:rPr>
          <w:lang w:val="en-US"/>
        </w:rPr>
        <w:t xml:space="preserve">between political foes </w:t>
      </w:r>
      <w:r w:rsidR="00430F5D">
        <w:rPr>
          <w:lang w:val="en-US"/>
        </w:rPr>
        <w:t xml:space="preserve">as </w:t>
      </w:r>
      <w:r>
        <w:rPr>
          <w:lang w:val="en-US"/>
        </w:rPr>
        <w:t>the</w:t>
      </w:r>
      <w:r w:rsidR="00850EDE">
        <w:rPr>
          <w:lang w:val="en-US"/>
        </w:rPr>
        <w:t>y</w:t>
      </w:r>
      <w:r>
        <w:rPr>
          <w:lang w:val="en-US"/>
        </w:rPr>
        <w:t xml:space="preserve"> debate each other on twitter. Hence</w:t>
      </w:r>
      <w:r w:rsidR="00871D73">
        <w:rPr>
          <w:lang w:val="en-US"/>
        </w:rPr>
        <w:t>,</w:t>
      </w:r>
      <w:r>
        <w:rPr>
          <w:lang w:val="en-US"/>
        </w:rPr>
        <w:t xml:space="preserve"> of the three layers, we expect to observe the lowest degree of </w:t>
      </w:r>
      <w:r w:rsidR="00C9129E">
        <w:rPr>
          <w:lang w:val="en-US"/>
        </w:rPr>
        <w:t xml:space="preserve">political </w:t>
      </w:r>
      <w:r>
        <w:rPr>
          <w:lang w:val="en-US"/>
        </w:rPr>
        <w:t>segregation</w:t>
      </w:r>
      <w:r w:rsidR="00430F5D">
        <w:rPr>
          <w:lang w:val="en-US"/>
        </w:rPr>
        <w:t xml:space="preserve"> in the @mention layer</w:t>
      </w:r>
      <w:r w:rsidR="00501717">
        <w:rPr>
          <w:lang w:val="en-US"/>
        </w:rPr>
        <w:t xml:space="preserve"> (Hypothesis 3b)</w:t>
      </w:r>
      <w:r>
        <w:rPr>
          <w:lang w:val="en-US"/>
        </w:rPr>
        <w:t xml:space="preserve">. </w:t>
      </w:r>
      <w:r w:rsidR="00430F5D">
        <w:rPr>
          <w:lang w:val="en-US"/>
        </w:rPr>
        <w:t xml:space="preserve">Regarding the third layer, one </w:t>
      </w:r>
      <w:r>
        <w:rPr>
          <w:lang w:val="en-US"/>
        </w:rPr>
        <w:t>may follow MPs on Twitter because of positive reasons</w:t>
      </w:r>
      <w:r w:rsidR="00A21807">
        <w:rPr>
          <w:lang w:val="en-US"/>
        </w:rPr>
        <w:t xml:space="preserve">, for example MPs may like </w:t>
      </w:r>
      <w:r>
        <w:rPr>
          <w:lang w:val="en-US"/>
        </w:rPr>
        <w:t>the follower</w:t>
      </w:r>
      <w:r w:rsidR="00A21807">
        <w:rPr>
          <w:lang w:val="en-US"/>
        </w:rPr>
        <w:t xml:space="preserve"> and/or want to </w:t>
      </w:r>
      <w:r>
        <w:rPr>
          <w:lang w:val="en-US"/>
        </w:rPr>
        <w:t xml:space="preserve">increase </w:t>
      </w:r>
      <w:r w:rsidR="00A21807">
        <w:rPr>
          <w:lang w:val="en-US"/>
        </w:rPr>
        <w:t xml:space="preserve">the Twitter </w:t>
      </w:r>
      <w:r>
        <w:rPr>
          <w:lang w:val="en-US"/>
        </w:rPr>
        <w:t xml:space="preserve">visibility of </w:t>
      </w:r>
      <w:r w:rsidR="00A21807">
        <w:rPr>
          <w:lang w:val="en-US"/>
        </w:rPr>
        <w:t xml:space="preserve">the </w:t>
      </w:r>
      <w:r>
        <w:rPr>
          <w:lang w:val="en-US"/>
        </w:rPr>
        <w:t>follower</w:t>
      </w:r>
      <w:r w:rsidR="00A21807">
        <w:rPr>
          <w:lang w:val="en-US"/>
        </w:rPr>
        <w:t xml:space="preserve">, </w:t>
      </w:r>
      <w:r>
        <w:rPr>
          <w:lang w:val="en-US"/>
        </w:rPr>
        <w:t>o</w:t>
      </w:r>
      <w:r w:rsidR="00A21807">
        <w:rPr>
          <w:lang w:val="en-US"/>
        </w:rPr>
        <w:t>r</w:t>
      </w:r>
      <w:r>
        <w:rPr>
          <w:lang w:val="en-US"/>
        </w:rPr>
        <w:t xml:space="preserve"> for negative reasons</w:t>
      </w:r>
      <w:r w:rsidR="00A21807">
        <w:rPr>
          <w:lang w:val="en-US"/>
        </w:rPr>
        <w:t xml:space="preserve"> when MPs </w:t>
      </w:r>
      <w:r>
        <w:rPr>
          <w:lang w:val="en-US"/>
        </w:rPr>
        <w:t>want to be infor</w:t>
      </w:r>
      <w:r w:rsidR="00C9129E">
        <w:rPr>
          <w:lang w:val="en-US"/>
        </w:rPr>
        <w:t>m</w:t>
      </w:r>
      <w:r>
        <w:rPr>
          <w:lang w:val="en-US"/>
        </w:rPr>
        <w:t>ed what political foe tweets</w:t>
      </w:r>
      <w:r w:rsidR="00A21807">
        <w:rPr>
          <w:lang w:val="en-US"/>
        </w:rPr>
        <w:t xml:space="preserve">. Hence, </w:t>
      </w:r>
      <w:r>
        <w:rPr>
          <w:lang w:val="en-US"/>
        </w:rPr>
        <w:t xml:space="preserve">we expect the degree of </w:t>
      </w:r>
      <w:r w:rsidR="00C9129E">
        <w:rPr>
          <w:lang w:val="en-US"/>
        </w:rPr>
        <w:t xml:space="preserve">political </w:t>
      </w:r>
      <w:r>
        <w:rPr>
          <w:lang w:val="en-US"/>
        </w:rPr>
        <w:t>segregation in th</w:t>
      </w:r>
      <w:r w:rsidR="00C9129E">
        <w:rPr>
          <w:lang w:val="en-US"/>
        </w:rPr>
        <w:t>is</w:t>
      </w:r>
      <w:r>
        <w:rPr>
          <w:lang w:val="en-US"/>
        </w:rPr>
        <w:t xml:space="preserve"> layer will </w:t>
      </w:r>
      <w:r w:rsidR="00D0198E">
        <w:rPr>
          <w:lang w:val="en-US"/>
        </w:rPr>
        <w:t xml:space="preserve">fall between the retweet and </w:t>
      </w:r>
      <w:r w:rsidR="00C9129E">
        <w:rPr>
          <w:lang w:val="en-US"/>
        </w:rPr>
        <w:t>@</w:t>
      </w:r>
      <w:r w:rsidR="00D0198E">
        <w:rPr>
          <w:lang w:val="en-US"/>
        </w:rPr>
        <w:t>menti</w:t>
      </w:r>
      <w:r w:rsidR="00C9129E">
        <w:rPr>
          <w:lang w:val="en-US"/>
        </w:rPr>
        <w:t>o</w:t>
      </w:r>
      <w:r w:rsidR="00D0198E">
        <w:rPr>
          <w:lang w:val="en-US"/>
        </w:rPr>
        <w:t>n layer</w:t>
      </w:r>
      <w:r w:rsidR="00501717">
        <w:rPr>
          <w:lang w:val="en-US"/>
        </w:rPr>
        <w:t xml:space="preserve"> (Hypothesis 3c)</w:t>
      </w:r>
      <w:r w:rsidR="00D0198E">
        <w:rPr>
          <w:lang w:val="en-US"/>
        </w:rPr>
        <w:t xml:space="preserve">. </w:t>
      </w:r>
    </w:p>
    <w:p w14:paraId="0DE7AC37" w14:textId="11FA1875" w:rsidR="00DE08C9" w:rsidRDefault="00F53275" w:rsidP="00C9129E">
      <w:pPr>
        <w:ind w:firstLine="708"/>
        <w:jc w:val="both"/>
        <w:rPr>
          <w:lang w:val="en-US"/>
        </w:rPr>
      </w:pPr>
      <w:r>
        <w:rPr>
          <w:lang w:val="en-US"/>
        </w:rPr>
        <w:t>From previous research, we know that (physical)</w:t>
      </w:r>
      <w:r w:rsidR="00D0198E">
        <w:rPr>
          <w:lang w:val="en-US"/>
        </w:rPr>
        <w:t xml:space="preserve"> proximity </w:t>
      </w:r>
      <w:r w:rsidR="000104DB">
        <w:rPr>
          <w:lang w:val="en-US"/>
        </w:rPr>
        <w:t xml:space="preserve">and exposure to others </w:t>
      </w:r>
      <w:r w:rsidR="00D0198E">
        <w:rPr>
          <w:lang w:val="en-US"/>
        </w:rPr>
        <w:t>is a</w:t>
      </w:r>
      <w:r>
        <w:rPr>
          <w:lang w:val="en-US"/>
        </w:rPr>
        <w:t xml:space="preserve"> very </w:t>
      </w:r>
      <w:r w:rsidR="00D0198E">
        <w:rPr>
          <w:lang w:val="en-US"/>
        </w:rPr>
        <w:t xml:space="preserve">important determinant for </w:t>
      </w:r>
      <w:r>
        <w:rPr>
          <w:lang w:val="en-US"/>
        </w:rPr>
        <w:t>tie formation and maintenance</w:t>
      </w:r>
      <w:r w:rsidR="00981CE1">
        <w:rPr>
          <w:lang w:val="en-US"/>
        </w:rPr>
        <w:t xml:space="preserve"> </w:t>
      </w:r>
      <w:r w:rsidR="00981CE1">
        <w:rPr>
          <w:lang w:val="en-US"/>
        </w:rPr>
        <w:fldChar w:fldCharType="begin"/>
      </w:r>
      <w:r w:rsidR="00981CE1">
        <w:rPr>
          <w:lang w:val="en-US"/>
        </w:rPr>
        <w:instrText xml:space="preserve"> ADDIN ZOTERO_ITEM CSL_CITATION {"citationID":"R7pyL7sU","properties":{"formattedCitation":"(Rivera, Soderstrom, and Uzzi 2010)","plainCitation":"(Rivera, Soderstrom, and Uzzi 2010)","noteIndex":0},"citationItems":[{"id":68,"uris":["http://zotero.org/users/6814611/items/W5DU3CRX"],"uri":["http://zotero.org/users/6814611/items/W5DU3CRX"],"itemData":{"id":68,"type":"article-journal","container-title":"annual Review of Sociology","note":"publisher: Annual Reviews","page":"91–115","title":"Dynamics of dyads in social networks: Assortative, relational, and proximity mechanisms","volume":"36","author":[{"family":"Rivera","given":"Mark T"},{"family":"Soderstrom","given":"Sara B"},{"family":"Uzzi","given":"Brian"}],"issued":{"date-parts":[["2010"]]}}}],"schema":"https://github.com/citation-style-language/schema/raw/master/csl-citation.json"} </w:instrText>
      </w:r>
      <w:r w:rsidR="00981CE1">
        <w:rPr>
          <w:lang w:val="en-US"/>
        </w:rPr>
        <w:fldChar w:fldCharType="separate"/>
      </w:r>
      <w:r w:rsidR="00981CE1" w:rsidRPr="00981CE1">
        <w:rPr>
          <w:rFonts w:ascii="Calibri" w:hAnsi="Calibri" w:cs="Calibri"/>
          <w:lang w:val="en-GB"/>
        </w:rPr>
        <w:t>(Rivera, Soderstrom, and Uzzi 2010)</w:t>
      </w:r>
      <w:r w:rsidR="00981CE1">
        <w:rPr>
          <w:lang w:val="en-US"/>
        </w:rPr>
        <w:fldChar w:fldCharType="end"/>
      </w:r>
      <w:r>
        <w:rPr>
          <w:lang w:val="en-US"/>
        </w:rPr>
        <w:t xml:space="preserve">. </w:t>
      </w:r>
      <w:r w:rsidR="00BF0C07">
        <w:rPr>
          <w:lang w:val="en-US"/>
        </w:rPr>
        <w:t xml:space="preserve">Once you follow someone on twitter or are followed by someone, the tweets of this </w:t>
      </w:r>
      <w:proofErr w:type="spellStart"/>
      <w:r w:rsidR="00BF0C07">
        <w:rPr>
          <w:lang w:val="en-US"/>
        </w:rPr>
        <w:t>followee</w:t>
      </w:r>
      <w:proofErr w:type="spellEnd"/>
      <w:r w:rsidR="00BF0C07">
        <w:rPr>
          <w:lang w:val="en-US"/>
        </w:rPr>
        <w:t xml:space="preserve">/follower become more visible to you. </w:t>
      </w:r>
      <w:r w:rsidR="00D0198E">
        <w:rPr>
          <w:lang w:val="en-US"/>
        </w:rPr>
        <w:t>Hence</w:t>
      </w:r>
      <w:r w:rsidR="00F94168">
        <w:rPr>
          <w:lang w:val="en-US"/>
        </w:rPr>
        <w:t>,</w:t>
      </w:r>
      <w:r w:rsidR="00D0198E">
        <w:rPr>
          <w:lang w:val="en-US"/>
        </w:rPr>
        <w:t xml:space="preserve"> </w:t>
      </w:r>
      <w:r>
        <w:rPr>
          <w:lang w:val="en-US"/>
        </w:rPr>
        <w:t>we expect that the digital</w:t>
      </w:r>
      <w:r w:rsidR="00D0198E">
        <w:rPr>
          <w:lang w:val="en-US"/>
        </w:rPr>
        <w:t xml:space="preserve"> proximity</w:t>
      </w:r>
      <w:r>
        <w:rPr>
          <w:lang w:val="en-US"/>
        </w:rPr>
        <w:t xml:space="preserve"> that results from a follow relation on twitter</w:t>
      </w:r>
      <w:r w:rsidR="00D0198E">
        <w:rPr>
          <w:lang w:val="en-US"/>
        </w:rPr>
        <w:t xml:space="preserve"> will increase opportunities </w:t>
      </w:r>
      <w:r>
        <w:rPr>
          <w:lang w:val="en-US"/>
        </w:rPr>
        <w:t xml:space="preserve">for </w:t>
      </w:r>
      <w:r w:rsidR="006A0CEB">
        <w:rPr>
          <w:lang w:val="en-US"/>
        </w:rPr>
        <w:t xml:space="preserve">both </w:t>
      </w:r>
      <w:r>
        <w:rPr>
          <w:lang w:val="en-US"/>
        </w:rPr>
        <w:t xml:space="preserve">MPs </w:t>
      </w:r>
      <w:r w:rsidR="00D0198E">
        <w:rPr>
          <w:lang w:val="en-US"/>
        </w:rPr>
        <w:t>to retweet</w:t>
      </w:r>
      <w:r>
        <w:rPr>
          <w:lang w:val="en-US"/>
        </w:rPr>
        <w:t xml:space="preserve"> each other’s</w:t>
      </w:r>
      <w:r w:rsidR="00D0198E">
        <w:rPr>
          <w:lang w:val="en-US"/>
        </w:rPr>
        <w:t xml:space="preserve"> tweet</w:t>
      </w:r>
      <w:r>
        <w:rPr>
          <w:lang w:val="en-US"/>
        </w:rPr>
        <w:t>s</w:t>
      </w:r>
      <w:r w:rsidR="00D0198E">
        <w:rPr>
          <w:lang w:val="en-US"/>
        </w:rPr>
        <w:t xml:space="preserve"> or t</w:t>
      </w:r>
      <w:r>
        <w:rPr>
          <w:lang w:val="en-US"/>
        </w:rPr>
        <w:t>o</w:t>
      </w:r>
      <w:r w:rsidR="00D0198E">
        <w:rPr>
          <w:lang w:val="en-US"/>
        </w:rPr>
        <w:t xml:space="preserve"> react on </w:t>
      </w:r>
      <w:r>
        <w:rPr>
          <w:lang w:val="en-US"/>
        </w:rPr>
        <w:t>tweets</w:t>
      </w:r>
      <w:r w:rsidR="00D0198E">
        <w:rPr>
          <w:lang w:val="en-US"/>
        </w:rPr>
        <w:t xml:space="preserve"> via </w:t>
      </w:r>
      <w:r>
        <w:rPr>
          <w:lang w:val="en-US"/>
        </w:rPr>
        <w:t>@</w:t>
      </w:r>
      <w:r w:rsidR="00D0198E">
        <w:rPr>
          <w:lang w:val="en-US"/>
        </w:rPr>
        <w:t xml:space="preserve">mentions. Consequently, we expect follow relations to increase retweet and </w:t>
      </w:r>
      <w:r>
        <w:rPr>
          <w:lang w:val="en-US"/>
        </w:rPr>
        <w:lastRenderedPageBreak/>
        <w:t>@</w:t>
      </w:r>
      <w:r w:rsidR="00D0198E">
        <w:rPr>
          <w:lang w:val="en-US"/>
        </w:rPr>
        <w:t>mention relation</w:t>
      </w:r>
      <w:r>
        <w:rPr>
          <w:lang w:val="en-US"/>
        </w:rPr>
        <w:t>s</w:t>
      </w:r>
      <w:r w:rsidR="00D0198E">
        <w:rPr>
          <w:lang w:val="en-US"/>
        </w:rPr>
        <w:t xml:space="preserve"> and thus that the degree of segregation in the retweet and </w:t>
      </w:r>
      <w:r>
        <w:rPr>
          <w:lang w:val="en-US"/>
        </w:rPr>
        <w:t>@</w:t>
      </w:r>
      <w:r w:rsidR="00D0198E">
        <w:rPr>
          <w:lang w:val="en-US"/>
        </w:rPr>
        <w:t>mention layer is in part the result of the degree of segregation in the follower layer</w:t>
      </w:r>
      <w:r w:rsidR="00501717">
        <w:rPr>
          <w:lang w:val="en-US"/>
        </w:rPr>
        <w:t xml:space="preserve"> (Hypothesis 4a and 4b)</w:t>
      </w:r>
      <w:r w:rsidR="00D0198E">
        <w:rPr>
          <w:lang w:val="en-US"/>
        </w:rPr>
        <w:t xml:space="preserve">. Similarly, when an MP </w:t>
      </w:r>
      <w:r w:rsidR="00315E9D">
        <w:rPr>
          <w:lang w:val="en-US"/>
        </w:rPr>
        <w:t xml:space="preserve">retweets </w:t>
      </w:r>
      <w:r w:rsidR="00EE54C6">
        <w:rPr>
          <w:lang w:val="en-US"/>
        </w:rPr>
        <w:t xml:space="preserve">another MPs </w:t>
      </w:r>
      <w:r w:rsidR="00315E9D">
        <w:rPr>
          <w:lang w:val="en-US"/>
        </w:rPr>
        <w:t>tweet or @</w:t>
      </w:r>
      <w:r w:rsidR="00D0198E">
        <w:rPr>
          <w:lang w:val="en-US"/>
        </w:rPr>
        <w:t>menti</w:t>
      </w:r>
      <w:r w:rsidR="00315E9D">
        <w:rPr>
          <w:lang w:val="en-US"/>
        </w:rPr>
        <w:t>o</w:t>
      </w:r>
      <w:r w:rsidR="00D0198E">
        <w:rPr>
          <w:lang w:val="en-US"/>
        </w:rPr>
        <w:t xml:space="preserve">ns </w:t>
      </w:r>
      <w:r w:rsidR="00EE54C6">
        <w:rPr>
          <w:lang w:val="en-US"/>
        </w:rPr>
        <w:t>them</w:t>
      </w:r>
      <w:r w:rsidR="00D0198E">
        <w:rPr>
          <w:lang w:val="en-US"/>
        </w:rPr>
        <w:t xml:space="preserve">, this may be an incentive </w:t>
      </w:r>
      <w:r w:rsidR="00EE54C6">
        <w:rPr>
          <w:lang w:val="en-US"/>
        </w:rPr>
        <w:t xml:space="preserve">for the second MP </w:t>
      </w:r>
      <w:r w:rsidR="00D0198E">
        <w:rPr>
          <w:lang w:val="en-US"/>
        </w:rPr>
        <w:t xml:space="preserve">to become </w:t>
      </w:r>
      <w:r w:rsidR="000E5814">
        <w:rPr>
          <w:lang w:val="en-US"/>
        </w:rPr>
        <w:t>closer</w:t>
      </w:r>
      <w:r w:rsidR="00D0198E">
        <w:rPr>
          <w:lang w:val="en-US"/>
        </w:rPr>
        <w:t xml:space="preserve"> to </w:t>
      </w:r>
      <w:r w:rsidR="00EE54C6">
        <w:rPr>
          <w:lang w:val="en-US"/>
        </w:rPr>
        <w:t xml:space="preserve">the first </w:t>
      </w:r>
      <w:r w:rsidR="00D0198E">
        <w:rPr>
          <w:lang w:val="en-US"/>
        </w:rPr>
        <w:t xml:space="preserve">MP and to start following this MP. </w:t>
      </w:r>
      <w:r w:rsidR="000E5814">
        <w:rPr>
          <w:lang w:val="en-US"/>
        </w:rPr>
        <w:t>Thus,</w:t>
      </w:r>
      <w:r w:rsidR="00D0198E">
        <w:rPr>
          <w:lang w:val="en-US"/>
        </w:rPr>
        <w:t xml:space="preserve"> </w:t>
      </w:r>
      <w:r w:rsidR="00315E9D">
        <w:rPr>
          <w:lang w:val="en-US"/>
        </w:rPr>
        <w:t xml:space="preserve">we expect that </w:t>
      </w:r>
      <w:r w:rsidR="00D0198E">
        <w:rPr>
          <w:lang w:val="en-US"/>
        </w:rPr>
        <w:t>segregation in the friendship network will also be</w:t>
      </w:r>
      <w:r w:rsidR="00315E9D">
        <w:rPr>
          <w:lang w:val="en-US"/>
        </w:rPr>
        <w:t xml:space="preserve"> in part</w:t>
      </w:r>
      <w:r w:rsidR="00D0198E">
        <w:rPr>
          <w:lang w:val="en-US"/>
        </w:rPr>
        <w:t xml:space="preserve"> the result of segregation in the </w:t>
      </w:r>
      <w:r>
        <w:rPr>
          <w:lang w:val="en-US"/>
        </w:rPr>
        <w:t>retweet and @</w:t>
      </w:r>
      <w:r w:rsidR="00D0198E">
        <w:rPr>
          <w:lang w:val="en-US"/>
        </w:rPr>
        <w:t>mention network</w:t>
      </w:r>
      <w:r w:rsidR="00501717">
        <w:rPr>
          <w:lang w:val="en-US"/>
        </w:rPr>
        <w:t xml:space="preserve"> (Hypothesis 4c and 4d)</w:t>
      </w:r>
      <w:r w:rsidR="00D0198E">
        <w:rPr>
          <w:lang w:val="en-US"/>
        </w:rPr>
        <w:t xml:space="preserve">. </w:t>
      </w:r>
    </w:p>
    <w:p w14:paraId="6518B53C" w14:textId="34555698" w:rsidR="00AE7FE4" w:rsidRDefault="00F17970" w:rsidP="00B9355F">
      <w:pPr>
        <w:ind w:firstLine="708"/>
        <w:jc w:val="both"/>
        <w:rPr>
          <w:lang w:val="en-US"/>
        </w:rPr>
      </w:pPr>
      <w:r>
        <w:rPr>
          <w:lang w:val="en-US"/>
        </w:rPr>
        <w:t xml:space="preserve">Finally, we could expect that initial </w:t>
      </w:r>
      <w:r w:rsidR="00391243">
        <w:rPr>
          <w:lang w:val="en-US"/>
        </w:rPr>
        <w:t xml:space="preserve">levels of segregation </w:t>
      </w:r>
      <w:r w:rsidR="001F2439">
        <w:rPr>
          <w:lang w:val="en-US"/>
        </w:rPr>
        <w:t>may</w:t>
      </w:r>
      <w:r w:rsidR="00391243">
        <w:rPr>
          <w:lang w:val="en-US"/>
        </w:rPr>
        <w:t xml:space="preserve"> deepen, </w:t>
      </w:r>
      <w:r w:rsidR="00B9355F">
        <w:rPr>
          <w:lang w:val="en-US"/>
        </w:rPr>
        <w:t xml:space="preserve">because of inbreeding homophily and structural network dynamics, </w:t>
      </w:r>
      <w:commentRangeStart w:id="8"/>
      <w:r w:rsidR="00391243">
        <w:rPr>
          <w:lang w:val="en-US"/>
        </w:rPr>
        <w:t>in line with the idea of the development of political echo chambers</w:t>
      </w:r>
      <w:r w:rsidR="001F2439">
        <w:rPr>
          <w:lang w:val="en-US"/>
        </w:rPr>
        <w:t>.</w:t>
      </w:r>
      <w:commentRangeEnd w:id="8"/>
      <w:r w:rsidR="00DE01BB">
        <w:rPr>
          <w:rStyle w:val="CommentReference"/>
        </w:rPr>
        <w:commentReference w:id="8"/>
      </w:r>
      <w:r w:rsidR="001F2439">
        <w:rPr>
          <w:lang w:val="en-US"/>
        </w:rPr>
        <w:t xml:space="preserve"> </w:t>
      </w:r>
      <w:r w:rsidR="00063D2D">
        <w:rPr>
          <w:lang w:val="en-US"/>
        </w:rPr>
        <w:t>On the other hand</w:t>
      </w:r>
      <w:r w:rsidR="001F2439">
        <w:rPr>
          <w:lang w:val="en-US"/>
        </w:rPr>
        <w:t>,</w:t>
      </w:r>
      <w:r w:rsidR="00391243">
        <w:rPr>
          <w:lang w:val="en-US"/>
        </w:rPr>
        <w:t xml:space="preserve"> </w:t>
      </w:r>
      <w:r w:rsidR="001F2439">
        <w:rPr>
          <w:lang w:val="en-US"/>
        </w:rPr>
        <w:t>n</w:t>
      </w:r>
      <w:r w:rsidR="00391243">
        <w:rPr>
          <w:lang w:val="en-US"/>
        </w:rPr>
        <w:t xml:space="preserve">etworks </w:t>
      </w:r>
      <w:r w:rsidR="001F2439">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(offline) meeting opportunities with </w:t>
      </w:r>
      <w:r w:rsidR="001F2439">
        <w:rPr>
          <w:lang w:val="en-US"/>
        </w:rPr>
        <w:t xml:space="preserve">dissimilar </w:t>
      </w:r>
      <w:r w:rsidR="00391243">
        <w:rPr>
          <w:lang w:val="en-US"/>
        </w:rPr>
        <w:t xml:space="preserve">MPs </w:t>
      </w:r>
      <w:r w:rsidR="001F2439">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B9355F">
        <w:rPr>
          <w:lang w:val="en-US"/>
        </w:rPr>
        <w:t xml:space="preserve">. </w:t>
      </w:r>
      <w:r>
        <w:rPr>
          <w:lang w:val="en-US"/>
        </w:rPr>
        <w:t xml:space="preserve">Similarly, </w:t>
      </w:r>
      <w:r w:rsidR="00B9355F">
        <w:rPr>
          <w:lang w:val="en-US"/>
        </w:rPr>
        <w:t xml:space="preserve">MPs may </w:t>
      </w:r>
      <w:r w:rsidR="00391243">
        <w:rPr>
          <w:lang w:val="en-US"/>
        </w:rPr>
        <w:t xml:space="preserve">enter </w:t>
      </w:r>
      <w:r w:rsidR="00B9355F">
        <w:rPr>
          <w:lang w:val="en-US"/>
        </w:rPr>
        <w:t xml:space="preserve">@mention </w:t>
      </w:r>
      <w:r w:rsidR="00391243">
        <w:rPr>
          <w:lang w:val="en-US"/>
        </w:rPr>
        <w:t>discussions with political opponents on 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Pr>
          <w:lang w:val="en-US"/>
        </w:rPr>
        <w:t>From a theoretical perspective of network dynamics and digital architectures, both mechanisms are likely to occur and we cannot deduce a</w:t>
      </w:r>
      <w:r w:rsidR="00B9355F">
        <w:rPr>
          <w:lang w:val="en-US"/>
        </w:rPr>
        <w:t xml:space="preserve"> priori expectation on </w:t>
      </w:r>
      <w:r>
        <w:rPr>
          <w:lang w:val="en-US"/>
        </w:rPr>
        <w:t>whether</w:t>
      </w:r>
      <w:r w:rsidR="00B9355F">
        <w:rPr>
          <w:lang w:val="en-US"/>
        </w:rPr>
        <w:t xml:space="preserve"> deepen</w:t>
      </w:r>
      <w:r>
        <w:rPr>
          <w:lang w:val="en-US"/>
        </w:rPr>
        <w:t>ing</w:t>
      </w:r>
      <w:r w:rsidR="00B9355F">
        <w:rPr>
          <w:lang w:val="en-US"/>
        </w:rPr>
        <w:t xml:space="preserve"> or eas</w:t>
      </w:r>
      <w:r>
        <w:rPr>
          <w:lang w:val="en-US"/>
        </w:rPr>
        <w:t>ing</w:t>
      </w:r>
      <w:r w:rsidR="00B9355F">
        <w:rPr>
          <w:lang w:val="en-US"/>
        </w:rPr>
        <w:t xml:space="preserve"> segregation will dominate</w:t>
      </w:r>
      <w:r>
        <w:rPr>
          <w:lang w:val="en-US"/>
        </w:rPr>
        <w:t>. Therefore</w:t>
      </w:r>
      <w:r w:rsidR="00136272">
        <w:rPr>
          <w:lang w:val="en-US"/>
        </w:rPr>
        <w:t>,</w:t>
      </w:r>
      <w:r>
        <w:rPr>
          <w:lang w:val="en-US"/>
        </w:rPr>
        <w:t xml:space="preserve"> we only formulate a </w:t>
      </w:r>
      <w:commentRangeStart w:id="9"/>
      <w:r>
        <w:rPr>
          <w:lang w:val="en-US"/>
        </w:rPr>
        <w:t xml:space="preserve">research question </w:t>
      </w:r>
      <w:commentRangeEnd w:id="9"/>
      <w:r>
        <w:rPr>
          <w:rStyle w:val="CommentReference"/>
        </w:rPr>
        <w:commentReference w:id="9"/>
      </w:r>
      <w:r>
        <w:rPr>
          <w:lang w:val="en-US"/>
        </w:rPr>
        <w:t>on this</w:t>
      </w:r>
      <w:r w:rsidR="00B9355F">
        <w:rPr>
          <w:lang w:val="en-US"/>
        </w:rPr>
        <w:t xml:space="preserve"> </w:t>
      </w:r>
      <w:r>
        <w:rPr>
          <w:lang w:val="en-US"/>
        </w:rPr>
        <w:t>to explore</w:t>
      </w:r>
      <w:r w:rsidR="00B9355F">
        <w:rPr>
          <w:lang w:val="en-US"/>
        </w:rPr>
        <w:t xml:space="preserve"> the development of segregation in Twitter over time</w:t>
      </w:r>
      <w:r>
        <w:rPr>
          <w:lang w:val="en-US"/>
        </w:rPr>
        <w:t>: To what extent do the different forms of segregation in the different layers of Twitter networks among MPs deepen or ease over time? (Research question 1)</w:t>
      </w:r>
    </w:p>
    <w:p w14:paraId="2928A667" w14:textId="77777777" w:rsidR="00B9355F" w:rsidRPr="00AE7FE4" w:rsidRDefault="00B9355F" w:rsidP="008C201B">
      <w:pPr>
        <w:ind w:firstLine="0"/>
        <w:jc w:val="both"/>
        <w:rPr>
          <w:lang w:val="en-US"/>
        </w:rPr>
      </w:pPr>
    </w:p>
    <w:p w14:paraId="698C5576" w14:textId="21880B80" w:rsidR="00D13E73" w:rsidRDefault="00A47350" w:rsidP="008C201B">
      <w:pPr>
        <w:ind w:firstLine="0"/>
        <w:jc w:val="both"/>
        <w:rPr>
          <w:b/>
          <w:lang w:val="en-US"/>
        </w:rPr>
      </w:pPr>
      <w:r>
        <w:rPr>
          <w:b/>
          <w:lang w:val="en-US"/>
        </w:rPr>
        <w:t xml:space="preserve">3. </w:t>
      </w:r>
      <w:r w:rsidR="00315E9D">
        <w:rPr>
          <w:b/>
          <w:lang w:val="en-US"/>
        </w:rPr>
        <w:t>Data</w:t>
      </w:r>
      <w:r>
        <w:rPr>
          <w:b/>
          <w:lang w:val="en-US"/>
        </w:rPr>
        <w:t xml:space="preserve"> and methods</w:t>
      </w:r>
    </w:p>
    <w:p w14:paraId="3BBDA780" w14:textId="038BB41F" w:rsidR="00315E9D" w:rsidRDefault="00F5486E" w:rsidP="008C201B">
      <w:pPr>
        <w:ind w:firstLine="0"/>
        <w:jc w:val="both"/>
        <w:rPr>
          <w:bCs/>
          <w:lang w:val="en-US"/>
        </w:rPr>
      </w:pPr>
      <w:r>
        <w:rPr>
          <w:lang w:val="en-US"/>
        </w:rPr>
        <w:t>The Netherlands is</w:t>
      </w:r>
      <w:r w:rsidR="0071164C">
        <w:rPr>
          <w:lang w:val="en-US"/>
        </w:rPr>
        <w:t xml:space="preserve"> a Twitter frontrunner, with a high adoption rate among MPs (&gt;85% since 2012)</w:t>
      </w:r>
      <w:r>
        <w:rPr>
          <w:lang w:val="en-US"/>
        </w:rPr>
        <w:t xml:space="preserve">. </w:t>
      </w:r>
      <w:r w:rsidR="00315E9D">
        <w:rPr>
          <w:bCs/>
          <w:lang w:val="en-US"/>
        </w:rPr>
        <w:t>Before the elections of</w:t>
      </w:r>
      <w:r w:rsidR="00182966">
        <w:rPr>
          <w:bCs/>
          <w:lang w:val="en-US"/>
        </w:rPr>
        <w:t xml:space="preserve"> 15 March</w:t>
      </w:r>
      <w:r w:rsidR="00315E9D">
        <w:rPr>
          <w:bCs/>
          <w:lang w:val="en-US"/>
        </w:rPr>
        <w:t xml:space="preserve"> 2017, we searched for relevant twitter handles for all persons on election lists. Of </w:t>
      </w:r>
      <w:r w:rsidR="00DF07A8">
        <w:rPr>
          <w:bCs/>
          <w:lang w:val="en-US"/>
        </w:rPr>
        <w:t xml:space="preserve">the </w:t>
      </w:r>
      <w:r w:rsidR="00315E9D">
        <w:rPr>
          <w:bCs/>
          <w:lang w:val="en-US"/>
        </w:rPr>
        <w:t xml:space="preserve">150 politicians who eventually entered </w:t>
      </w:r>
      <w:r w:rsidR="00DF07A8">
        <w:rPr>
          <w:bCs/>
          <w:lang w:val="en-US"/>
        </w:rPr>
        <w:t>p</w:t>
      </w:r>
      <w:r w:rsidR="00315E9D">
        <w:rPr>
          <w:bCs/>
          <w:lang w:val="en-US"/>
        </w:rPr>
        <w:t>arliament we have 147 twitter handles</w:t>
      </w:r>
      <w:r w:rsidR="00DF07A8">
        <w:rPr>
          <w:bCs/>
          <w:lang w:val="en-US"/>
        </w:rPr>
        <w:t>; the other three did not have a known Twitter account</w:t>
      </w:r>
      <w:r w:rsidR="00315E9D">
        <w:rPr>
          <w:bCs/>
          <w:lang w:val="en-US"/>
        </w:rPr>
        <w:t xml:space="preserve"> (Tony van Dijck</w:t>
      </w:r>
      <w:r w:rsidR="002000D1">
        <w:rPr>
          <w:bCs/>
          <w:lang w:val="en-US"/>
        </w:rPr>
        <w:t xml:space="preserve"> (PVV)</w:t>
      </w:r>
      <w:r w:rsidR="00315E9D">
        <w:rPr>
          <w:bCs/>
          <w:lang w:val="en-US"/>
        </w:rPr>
        <w:t xml:space="preserve">, </w:t>
      </w:r>
      <w:proofErr w:type="spellStart"/>
      <w:r w:rsidR="00315E9D">
        <w:rPr>
          <w:bCs/>
          <w:lang w:val="en-US"/>
        </w:rPr>
        <w:t>Sietse</w:t>
      </w:r>
      <w:proofErr w:type="spellEnd"/>
      <w:r w:rsidR="00315E9D">
        <w:rPr>
          <w:bCs/>
          <w:lang w:val="en-US"/>
        </w:rPr>
        <w:t xml:space="preserve"> </w:t>
      </w:r>
      <w:proofErr w:type="spellStart"/>
      <w:r w:rsidR="00315E9D">
        <w:rPr>
          <w:bCs/>
          <w:lang w:val="en-US"/>
        </w:rPr>
        <w:t>Fitsma</w:t>
      </w:r>
      <w:proofErr w:type="spellEnd"/>
      <w:r w:rsidR="00315E9D">
        <w:rPr>
          <w:bCs/>
          <w:lang w:val="en-US"/>
        </w:rPr>
        <w:t xml:space="preserve"> </w:t>
      </w:r>
      <w:r w:rsidR="002000D1">
        <w:rPr>
          <w:bCs/>
          <w:lang w:val="en-US"/>
        </w:rPr>
        <w:t xml:space="preserve">(PVV) </w:t>
      </w:r>
      <w:r w:rsidR="00315E9D">
        <w:rPr>
          <w:bCs/>
          <w:lang w:val="en-US"/>
        </w:rPr>
        <w:t>and Albert van den Bosch</w:t>
      </w:r>
      <w:r w:rsidR="002000D1">
        <w:rPr>
          <w:bCs/>
          <w:lang w:val="en-US"/>
        </w:rPr>
        <w:t xml:space="preserve"> (VVD)</w:t>
      </w:r>
      <w:r w:rsidR="00315E9D">
        <w:rPr>
          <w:bCs/>
          <w:lang w:val="en-US"/>
        </w:rPr>
        <w:t>).</w:t>
      </w:r>
      <w:r w:rsidR="00EF7F1F">
        <w:rPr>
          <w:bCs/>
          <w:lang w:val="en-US"/>
        </w:rPr>
        <w:t xml:space="preserve"> We used the Twitter REST API to map follower and retweet relations and the Twitter SEARCH API to map @</w:t>
      </w:r>
      <w:r w:rsidR="00A616D8">
        <w:rPr>
          <w:bCs/>
          <w:lang w:val="en-US"/>
        </w:rPr>
        <w:t>-</w:t>
      </w:r>
      <w:r w:rsidR="00EF7F1F">
        <w:rPr>
          <w:bCs/>
          <w:lang w:val="en-US"/>
        </w:rPr>
        <w:t>mention relations at three time-points (</w:t>
      </w:r>
      <w:r w:rsidR="00150FAE">
        <w:rPr>
          <w:bCs/>
          <w:lang w:val="en-US"/>
        </w:rPr>
        <w:t>April</w:t>
      </w:r>
      <w:r w:rsidR="00EF7F1F">
        <w:rPr>
          <w:bCs/>
          <w:lang w:val="en-US"/>
        </w:rPr>
        <w:t xml:space="preserve"> 2017,</w:t>
      </w:r>
      <w:r w:rsidR="00150FAE">
        <w:rPr>
          <w:bCs/>
          <w:lang w:val="en-US"/>
        </w:rPr>
        <w:t xml:space="preserve"> June 2017 and September 2017; two time-periods of 85 days</w:t>
      </w:r>
      <w:r w:rsidR="00EF7F1F">
        <w:rPr>
          <w:bCs/>
          <w:lang w:val="en-US"/>
        </w:rPr>
        <w:t xml:space="preserve">). </w:t>
      </w:r>
    </w:p>
    <w:p w14:paraId="5CF61BAE" w14:textId="1A5781E6" w:rsidR="00075CC7" w:rsidRDefault="00150FAE" w:rsidP="00942531">
      <w:pPr>
        <w:ind w:firstLine="0"/>
        <w:jc w:val="both"/>
        <w:rPr>
          <w:bCs/>
          <w:lang w:val="en-US"/>
        </w:rPr>
      </w:pPr>
      <w:r>
        <w:rPr>
          <w:bCs/>
          <w:lang w:val="en-US"/>
        </w:rPr>
        <w:tab/>
        <w:t xml:space="preserve">The </w:t>
      </w:r>
      <w:r w:rsidRPr="00D76115">
        <w:rPr>
          <w:bCs/>
          <w:i/>
          <w:iCs/>
          <w:lang w:val="en-US"/>
        </w:rPr>
        <w:t>sex</w:t>
      </w:r>
      <w:r>
        <w:rPr>
          <w:bCs/>
          <w:lang w:val="en-US"/>
        </w:rPr>
        <w:t xml:space="preserve"> of MPs is </w:t>
      </w:r>
      <w:r w:rsidR="00DF07A8">
        <w:rPr>
          <w:bCs/>
          <w:lang w:val="en-US"/>
        </w:rPr>
        <w:t>taken from</w:t>
      </w:r>
      <w:r>
        <w:rPr>
          <w:bCs/>
          <w:lang w:val="en-US"/>
        </w:rPr>
        <w:t xml:space="preserve"> the election lists</w:t>
      </w:r>
      <w:r w:rsidR="00DF07A8">
        <w:rPr>
          <w:bCs/>
          <w:lang w:val="en-US"/>
        </w:rPr>
        <w:t>, which provides this for all candidates</w:t>
      </w:r>
      <w:r>
        <w:rPr>
          <w:bCs/>
          <w:lang w:val="en-US"/>
        </w:rPr>
        <w:t xml:space="preserve">. The </w:t>
      </w:r>
      <w:r w:rsidRPr="00D76115">
        <w:rPr>
          <w:bCs/>
          <w:i/>
          <w:iCs/>
          <w:lang w:val="en-US"/>
        </w:rPr>
        <w:t>age</w:t>
      </w:r>
      <w:r>
        <w:rPr>
          <w:bCs/>
          <w:lang w:val="en-US"/>
        </w:rPr>
        <w:t xml:space="preserve"> </w:t>
      </w:r>
      <w:r w:rsidR="00B46417">
        <w:rPr>
          <w:bCs/>
          <w:lang w:val="en-US"/>
        </w:rPr>
        <w:t xml:space="preserve">(or more precisely birth year) </w:t>
      </w:r>
      <w:r>
        <w:rPr>
          <w:bCs/>
          <w:lang w:val="en-US"/>
        </w:rPr>
        <w:t>of the MPs was collected via the official website of the House of Parliament (</w:t>
      </w:r>
      <w:hyperlink r:id="rId15" w:history="1">
        <w:r w:rsidRPr="00CE1134">
          <w:rPr>
            <w:rStyle w:val="Hyperlink"/>
            <w:bCs/>
            <w:lang w:val="en-US"/>
          </w:rPr>
          <w:t>www.tweedekamer.nl</w:t>
        </w:r>
      </w:hyperlink>
      <w:r>
        <w:rPr>
          <w:bCs/>
          <w:lang w:val="en-US"/>
        </w:rPr>
        <w:t xml:space="preserve">). </w:t>
      </w:r>
      <w:r w:rsidR="004F3ED1">
        <w:rPr>
          <w:bCs/>
          <w:lang w:val="en-US"/>
        </w:rPr>
        <w:t xml:space="preserve">For our descriptive analyses we constructed a dummy variable indicating whether the age difference between two MPs was less than 6 years. </w:t>
      </w:r>
      <w:r w:rsidRPr="00D76115">
        <w:rPr>
          <w:bCs/>
          <w:lang w:val="en-US"/>
        </w:rPr>
        <w:t xml:space="preserve">We </w:t>
      </w:r>
      <w:r w:rsidR="0023218E" w:rsidRPr="00D76115">
        <w:rPr>
          <w:noProof/>
          <w:lang w:val="en-US"/>
        </w:rPr>
        <w:t xml:space="preserve">considered </w:t>
      </w:r>
      <w:r w:rsidR="00075CC7" w:rsidRPr="00D76115">
        <w:rPr>
          <w:noProof/>
          <w:lang w:val="en-US"/>
        </w:rPr>
        <w:t xml:space="preserve">MPs as having a </w:t>
      </w:r>
      <w:r w:rsidR="00075CC7" w:rsidRPr="00D76115">
        <w:rPr>
          <w:i/>
          <w:iCs/>
          <w:noProof/>
          <w:lang w:val="en-US"/>
        </w:rPr>
        <w:t xml:space="preserve">visible </w:t>
      </w:r>
      <w:r w:rsidR="00DF07A8" w:rsidRPr="00D76115">
        <w:rPr>
          <w:i/>
          <w:iCs/>
          <w:noProof/>
          <w:lang w:val="en-US"/>
        </w:rPr>
        <w:t>ethnic-</w:t>
      </w:r>
      <w:r w:rsidR="00075CC7" w:rsidRPr="00D76115">
        <w:rPr>
          <w:i/>
          <w:iCs/>
          <w:noProof/>
          <w:lang w:val="en-US"/>
        </w:rPr>
        <w:t>minority background</w:t>
      </w:r>
      <w:r w:rsidR="00DF07A8" w:rsidRPr="00D76115">
        <w:rPr>
          <w:i/>
          <w:iCs/>
          <w:noProof/>
          <w:lang w:val="en-US"/>
        </w:rPr>
        <w:t xml:space="preserve"> </w:t>
      </w:r>
      <w:r w:rsidR="00DF07A8" w:rsidRPr="00D76115">
        <w:rPr>
          <w:noProof/>
          <w:lang w:val="en-US"/>
        </w:rPr>
        <w:t xml:space="preserve">using a common </w:t>
      </w:r>
      <w:r w:rsidR="0023218E" w:rsidRPr="00D76115">
        <w:rPr>
          <w:noProof/>
          <w:lang w:val="en-US"/>
        </w:rPr>
        <w:t xml:space="preserve">contextual </w:t>
      </w:r>
      <w:r w:rsidR="00DF07A8" w:rsidRPr="00D76115">
        <w:rPr>
          <w:noProof/>
          <w:lang w:val="en-US"/>
        </w:rPr>
        <w:t>definition and procedure in the literature</w:t>
      </w:r>
      <w:r w:rsidR="0023218E" w:rsidRPr="00D76115">
        <w:rPr>
          <w:noProof/>
          <w:lang w:val="en-US"/>
        </w:rPr>
        <w:t xml:space="preserve"> on representation: name and photo recognition or being well-known as such </w:t>
      </w:r>
      <w:r w:rsidR="00760995">
        <w:rPr>
          <w:noProof/>
          <w:lang w:val="en-US"/>
        </w:rPr>
        <w:fldChar w:fldCharType="begin"/>
      </w:r>
      <w:r w:rsidR="00760995">
        <w:rPr>
          <w:noProof/>
          <w:lang w:val="en-US"/>
        </w:rPr>
        <w:instrText xml:space="preserve"> ADDIN ZOTERO_ITEM CSL_CITATION {"citationID":"FuCV90Wx","properties":{"formattedCitation":"(Bird 2005; Bloemraad and Sch\\uc0\\u246{}nw\\uc0\\u228{}lder 2013)","plainCitation":"(Bird 2005; Bloemraad and Schönwälder 2013)","noteIndex":0},"citationItems":[{"id":69,"uris":["http://zotero.org/users/6814611/items/CV7RHEKC"],"uri":["http://zotero.org/users/6814611/items/CV7RHEKC"],"itemData":{"id":69,"type":"article-journal","container-title":"Nationalism and Ethnic Politics","issue":"4","note":"publisher: Taylor &amp; Francis","page":"425–465","title":"The political representation of visible minorities in electoral democracies: A comparison of France, Denmark, and Canada","volume":"11","author":[{"family":"Bird","given":"Karen"}],"issued":{"date-parts":[["2005"]]}}},{"id":70,"uris":["http://zotero.org/users/6814611/items/IUIICKES"],"uri":["http://zotero.org/users/6814611/items/IUIICKES"],"itemData":{"id":70,"type":"article-journal","container-title":"West European Politics","issue":"3","note":"publisher: Taylor &amp; Francis","page":"564–579","title":"Immigrant and ethnic minority representation in Europe: Conceptual challenges and theoretical approaches","volume":"36","author":[{"family":"Bloemraad","given":"Irene"},{"family":"Schönwälder","given":"Karen"}],"issued":{"date-parts":[["2013"]]}}}],"schema":"https://github.com/citation-style-language/schema/raw/master/csl-citation.json"} </w:instrText>
      </w:r>
      <w:r w:rsidR="00760995">
        <w:rPr>
          <w:noProof/>
          <w:lang w:val="en-US"/>
        </w:rPr>
        <w:fldChar w:fldCharType="separate"/>
      </w:r>
      <w:r w:rsidR="00760995" w:rsidRPr="00760995">
        <w:rPr>
          <w:rFonts w:ascii="Calibri" w:hAnsi="Calibri" w:cs="Calibri"/>
          <w:szCs w:val="24"/>
          <w:lang w:val="en-GB"/>
        </w:rPr>
        <w:t>(Bird 2005; Bloemraad and Schönwälder 2013)</w:t>
      </w:r>
      <w:r w:rsidR="00760995">
        <w:rPr>
          <w:noProof/>
          <w:lang w:val="en-US"/>
        </w:rPr>
        <w:fldChar w:fldCharType="end"/>
      </w:r>
      <w:r w:rsidR="0023218E" w:rsidRPr="00D76115">
        <w:rPr>
          <w:noProof/>
          <w:lang w:val="en-US"/>
        </w:rPr>
        <w:t>. This approaches avoids issues of how to define ‘non-Western migration background’, which i</w:t>
      </w:r>
      <w:r w:rsidR="00632CBD">
        <w:rPr>
          <w:noProof/>
          <w:lang w:val="en-US"/>
        </w:rPr>
        <w:t>n</w:t>
      </w:r>
      <w:r w:rsidR="0023218E" w:rsidRPr="00D76115">
        <w:rPr>
          <w:noProof/>
          <w:lang w:val="en-US"/>
        </w:rPr>
        <w:t xml:space="preserve"> the Dutch case for instance excludes MPs with an Indonesian roots </w:t>
      </w:r>
      <w:r w:rsidR="0023218E" w:rsidRPr="00D76115">
        <w:rPr>
          <w:noProof/>
          <w:lang w:val="en-US"/>
        </w:rPr>
        <w:lastRenderedPageBreak/>
        <w:t xml:space="preserve">even though they are likely to identify and be treated as ethnic minority in terms of segregation. At the same time, we do include second generation migrants who do not identify as such. For instance, prominent MP Vera Bergkamp has a Moroccan father but this is not wellknown and she hardly ever brings it up or makes it part of her politics. Given her appearance, it is also highly unlikely that she is treated as such in the streets. </w:t>
      </w:r>
      <w:commentRangeStart w:id="10"/>
      <w:r w:rsidR="0023218E" w:rsidRPr="00D76115">
        <w:rPr>
          <w:noProof/>
          <w:lang w:val="en-US"/>
        </w:rPr>
        <w:t xml:space="preserve">In terms of measurement, we used the codes of MP as underlying prior work on the Netherlands </w:t>
      </w:r>
      <w:commentRangeEnd w:id="10"/>
      <w:r w:rsidR="00632CBD">
        <w:rPr>
          <w:rStyle w:val="CommentReference"/>
        </w:rPr>
        <w:commentReference w:id="10"/>
      </w:r>
      <w:r w:rsidR="00760995">
        <w:rPr>
          <w:noProof/>
          <w:lang w:val="en-US"/>
        </w:rPr>
        <w:fldChar w:fldCharType="begin"/>
      </w:r>
      <w:r w:rsidR="00760995">
        <w:rPr>
          <w:noProof/>
          <w:lang w:val="en-US"/>
        </w:rPr>
        <w:instrText xml:space="preserve"> ADDIN ZOTERO_ITEM CSL_CITATION {"citationID":"xzXfr4lq","properties":{"formattedCitation":"(Jacobs and Spierings 2019; Spierings et al. 2019)","plainCitation":"(Jacobs and Spierings 2019; Spierings et al. 2019)","noteIndex":0},"citationItems":[{"id":49,"uris":["http://zotero.org/users/6814611/items/X65GPBZA"],"uri":["http://zotero.org/users/6814611/items/X65GPBZA"],"itemData":{"id":49,"type":"article-journal","container-title":"Information, Communication &amp; Society","issue":"12","note":"publisher: Taylor &amp; Francis","page":"1681–1696","title":"A populist paradise? Examining populists’ Twitter adoption and use","volume":"22","author":[{"family":"Jacobs","given":"Kristof"},{"family":"Spierings","given":"Niels"}],"issued":{"date-parts":[["2019"]]}}},{"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Twitter?","volume":"37","author":[{"family":"Spierings","given":"Niels"},{"family":"Jacobs","given":"Kristof"},{"family":"Linders","given":"Nik"}],"issued":{"date-parts":[["2019"]]}}}],"schema":"https://github.com/citation-style-language/schema/raw/master/csl-citation.json"} </w:instrText>
      </w:r>
      <w:r w:rsidR="00760995">
        <w:rPr>
          <w:noProof/>
          <w:lang w:val="en-US"/>
        </w:rPr>
        <w:fldChar w:fldCharType="separate"/>
      </w:r>
      <w:r w:rsidR="00760995" w:rsidRPr="00760995">
        <w:rPr>
          <w:rFonts w:ascii="Calibri" w:hAnsi="Calibri" w:cs="Calibri"/>
          <w:lang w:val="en-GB"/>
        </w:rPr>
        <w:t>(Jacobs and Spierings 2019; Spierings et al. 2019)</w:t>
      </w:r>
      <w:r w:rsidR="00760995">
        <w:rPr>
          <w:noProof/>
          <w:lang w:val="en-US"/>
        </w:rPr>
        <w:fldChar w:fldCharType="end"/>
      </w:r>
      <w:r w:rsidR="0023218E" w:rsidRPr="00D76115">
        <w:rPr>
          <w:noProof/>
          <w:lang w:val="en-US"/>
        </w:rPr>
        <w:t xml:space="preserve">. </w:t>
      </w:r>
      <w:r w:rsidR="00632CBD">
        <w:rPr>
          <w:noProof/>
          <w:lang w:val="en-US"/>
        </w:rPr>
        <w:t>T</w:t>
      </w:r>
      <w:r w:rsidR="0023218E" w:rsidRPr="00D76115">
        <w:rPr>
          <w:noProof/>
          <w:lang w:val="en-US"/>
        </w:rPr>
        <w:t>he MPs who where not listed in previous elections (which those prior studies made use of), we coded ourselves, using the same criterions. Consequently</w:t>
      </w:r>
      <w:r w:rsidR="00484914" w:rsidRPr="00D76115">
        <w:rPr>
          <w:noProof/>
          <w:lang w:val="en-US"/>
        </w:rPr>
        <w:t>, we consider</w:t>
      </w:r>
      <w:r w:rsidR="0023218E" w:rsidRPr="00D76115">
        <w:rPr>
          <w:noProof/>
          <w:lang w:val="en-US"/>
        </w:rPr>
        <w:t xml:space="preserve"> 16 MPs </w:t>
      </w:r>
      <w:r w:rsidR="00484914" w:rsidRPr="00D76115">
        <w:rPr>
          <w:noProof/>
          <w:lang w:val="en-US"/>
        </w:rPr>
        <w:t xml:space="preserve">(11%) </w:t>
      </w:r>
      <w:r w:rsidR="0023218E" w:rsidRPr="00D76115">
        <w:rPr>
          <w:noProof/>
          <w:lang w:val="en-US"/>
        </w:rPr>
        <w:t>as</w:t>
      </w:r>
      <w:r w:rsidR="00484914" w:rsidRPr="00D76115">
        <w:rPr>
          <w:noProof/>
          <w:lang w:val="en-US"/>
        </w:rPr>
        <w:t xml:space="preserve"> belonging to a</w:t>
      </w:r>
      <w:r w:rsidR="0023218E" w:rsidRPr="00D76115">
        <w:rPr>
          <w:noProof/>
          <w:lang w:val="en-US"/>
        </w:rPr>
        <w:t xml:space="preserve"> ‘visible ethnic-minority’. </w:t>
      </w:r>
    </w:p>
    <w:p w14:paraId="2D460AE0" w14:textId="58283F20" w:rsidR="00AE3ABD" w:rsidRPr="00AE3ABD" w:rsidRDefault="00F36FE9" w:rsidP="00422C15">
      <w:pPr>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 xml:space="preserve">several control variables at the </w:t>
      </w:r>
      <w:commentRangeStart w:id="11"/>
      <w:r>
        <w:rPr>
          <w:bCs/>
          <w:lang w:val="en-US"/>
        </w:rPr>
        <w:t>ego</w:t>
      </w:r>
      <w:commentRangeEnd w:id="11"/>
      <w:r w:rsidR="009C3DE8">
        <w:rPr>
          <w:rStyle w:val="CommentReference"/>
        </w:rPr>
        <w:commentReference w:id="11"/>
      </w:r>
      <w:r>
        <w:rPr>
          <w:bCs/>
          <w:lang w:val="en-US"/>
        </w:rPr>
        <w:t>,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w:t>
      </w:r>
      <w:r w:rsidR="00632CBD">
        <w:rPr>
          <w:bCs/>
          <w:lang w:val="en-US"/>
        </w:rPr>
        <w:t>, where we defined incumbency here as having been</w:t>
      </w:r>
      <w:r w:rsidR="006F21E7">
        <w:rPr>
          <w:bCs/>
          <w:lang w:val="en-US"/>
        </w:rPr>
        <w:t xml:space="preserve"> </w:t>
      </w:r>
      <w:r w:rsidR="008A3F1C">
        <w:rPr>
          <w:bCs/>
          <w:lang w:val="en-US"/>
        </w:rPr>
        <w:t>M</w:t>
      </w:r>
      <w:r w:rsidR="006F21E7">
        <w:rPr>
          <w:bCs/>
          <w:lang w:val="en-US"/>
        </w:rPr>
        <w:t xml:space="preserve">ember of </w:t>
      </w:r>
      <w:r w:rsidR="004F3ED1">
        <w:rPr>
          <w:bCs/>
          <w:lang w:val="en-US"/>
        </w:rPr>
        <w:t>Parliament be</w:t>
      </w:r>
      <w:r w:rsidR="006F21E7">
        <w:rPr>
          <w:bCs/>
          <w:lang w:val="en-US"/>
        </w:rPr>
        <w:t xml:space="preserve">fore the 2017 election, </w:t>
      </w:r>
      <w:r w:rsidR="00A4031B">
        <w:rPr>
          <w:bCs/>
          <w:lang w:val="en-US"/>
        </w:rPr>
        <w:t xml:space="preserve">and </w:t>
      </w:r>
      <w:r>
        <w:rPr>
          <w:bCs/>
          <w:lang w:val="en-US"/>
        </w:rPr>
        <w:t xml:space="preserve">physical proximity within </w:t>
      </w:r>
      <w:r w:rsidR="008A3F1C">
        <w:rPr>
          <w:bCs/>
          <w:lang w:val="en-US"/>
        </w:rPr>
        <w:t xml:space="preserve">parliament </w:t>
      </w:r>
      <w:r w:rsidR="00A4031B">
        <w:rPr>
          <w:bCs/>
          <w:lang w:val="en-US"/>
        </w:rPr>
        <w:t xml:space="preserve">based on the </w:t>
      </w:r>
      <w:r>
        <w:rPr>
          <w:bCs/>
          <w:lang w:val="en-US"/>
        </w:rPr>
        <w:t>seating positions of MPs in April 2017</w:t>
      </w:r>
      <w:r w:rsidR="00A4031B">
        <w:rPr>
          <w:bCs/>
          <w:lang w:val="en-US"/>
        </w:rPr>
        <w:t xml:space="preserve"> (collected via </w:t>
      </w:r>
      <w:r w:rsidR="0024214C">
        <w:rPr>
          <w:bCs/>
          <w:lang w:val="en-US"/>
        </w:rPr>
        <w:t xml:space="preserve">the android app </w:t>
      </w:r>
      <w:r w:rsidR="0024214C" w:rsidRPr="0024214C">
        <w:rPr>
          <w:bCs/>
          <w:highlight w:val="yellow"/>
          <w:lang w:val="en-US"/>
        </w:rPr>
        <w:t>[name?]</w:t>
      </w:r>
      <w:r w:rsidR="0024214C">
        <w:rPr>
          <w:bCs/>
          <w:lang w:val="en-US"/>
        </w:rPr>
        <w:t xml:space="preserve"> developed by </w:t>
      </w:r>
      <w:r w:rsidR="00A4031B">
        <w:rPr>
          <w:bCs/>
          <w:lang w:val="en-US"/>
        </w:rPr>
        <w:t>PRODEMOS</w:t>
      </w:r>
      <w:r w:rsidR="0024214C">
        <w:rPr>
          <w:bCs/>
          <w:lang w:val="en-US"/>
        </w:rPr>
        <w:t xml:space="preserve"> (</w:t>
      </w:r>
      <w:commentRangeStart w:id="12"/>
      <w:r w:rsidR="0024214C">
        <w:rPr>
          <w:bCs/>
          <w:lang w:val="en-US"/>
        </w:rPr>
        <w:fldChar w:fldCharType="begin"/>
      </w:r>
      <w:r w:rsidR="0024214C">
        <w:rPr>
          <w:bCs/>
          <w:lang w:val="en-US"/>
        </w:rPr>
        <w:instrText xml:space="preserve"> HYPERLINK "</w:instrText>
      </w:r>
      <w:r w:rsidR="0024214C" w:rsidRPr="0024214C">
        <w:rPr>
          <w:bCs/>
          <w:lang w:val="en-US"/>
        </w:rPr>
        <w:instrText>https://prodemos.nl/</w:instrText>
      </w:r>
      <w:r w:rsidR="0024214C">
        <w:rPr>
          <w:bCs/>
          <w:lang w:val="en-US"/>
        </w:rPr>
        <w:instrText xml:space="preserve">" </w:instrText>
      </w:r>
      <w:r w:rsidR="0024214C">
        <w:rPr>
          <w:bCs/>
          <w:lang w:val="en-US"/>
        </w:rPr>
        <w:fldChar w:fldCharType="separate"/>
      </w:r>
      <w:r w:rsidR="0024214C" w:rsidRPr="00E16E56">
        <w:rPr>
          <w:rStyle w:val="Hyperlink"/>
          <w:bCs/>
          <w:lang w:val="en-US"/>
        </w:rPr>
        <w:t>https://prodemos.nl/</w:t>
      </w:r>
      <w:r w:rsidR="0024214C">
        <w:rPr>
          <w:bCs/>
          <w:lang w:val="en-US"/>
        </w:rPr>
        <w:fldChar w:fldCharType="end"/>
      </w:r>
      <w:commentRangeEnd w:id="12"/>
      <w:r w:rsidR="0024214C">
        <w:rPr>
          <w:rStyle w:val="CommentReference"/>
        </w:rPr>
        <w:commentReference w:id="12"/>
      </w:r>
      <w:r w:rsidR="0024214C">
        <w:rPr>
          <w:bCs/>
          <w:lang w:val="en-US"/>
        </w:rPr>
        <w:t>)</w:t>
      </w:r>
      <w:r w:rsidR="00A4031B">
        <w:rPr>
          <w:bCs/>
          <w:lang w:val="en-US"/>
        </w:rPr>
        <w:t xml:space="preserve">). </w:t>
      </w:r>
      <w:r w:rsidR="002000D1">
        <w:rPr>
          <w:bCs/>
          <w:lang w:val="en-US"/>
        </w:rPr>
        <w:t xml:space="preserve">Descriptive statistics of our main concepts are summarized </w:t>
      </w:r>
      <w:r w:rsidR="008A3F1C">
        <w:rPr>
          <w:bCs/>
          <w:lang w:val="en-US"/>
        </w:rPr>
        <w:t xml:space="preserve">at the party-level </w:t>
      </w:r>
      <w:r w:rsidR="002000D1">
        <w:rPr>
          <w:bCs/>
          <w:lang w:val="en-US"/>
        </w:rPr>
        <w:t xml:space="preserve">in Table 1. </w:t>
      </w:r>
      <w:r w:rsidR="00A4031B">
        <w:rPr>
          <w:bCs/>
          <w:lang w:val="en-US"/>
        </w:rPr>
        <w:t>The dataset on</w:t>
      </w:r>
      <w:r w:rsidR="002000D1">
        <w:rPr>
          <w:bCs/>
          <w:lang w:val="en-US"/>
        </w:rPr>
        <w:t xml:space="preserve"> all 150</w:t>
      </w:r>
      <w:r w:rsidR="00A4031B">
        <w:rPr>
          <w:bCs/>
          <w:lang w:val="en-US"/>
        </w:rPr>
        <w:t xml:space="preserve"> MPs is accessible via our </w:t>
      </w:r>
      <w:proofErr w:type="spellStart"/>
      <w:r w:rsidR="00A4031B">
        <w:rPr>
          <w:bCs/>
          <w:lang w:val="en-US"/>
        </w:rPr>
        <w:t>github</w:t>
      </w:r>
      <w:proofErr w:type="spellEnd"/>
      <w:r w:rsidR="00A4031B">
        <w:rPr>
          <w:bCs/>
          <w:lang w:val="en-US"/>
        </w:rPr>
        <w:t xml:space="preserve"> </w:t>
      </w:r>
      <w:r w:rsidR="00850028">
        <w:rPr>
          <w:bCs/>
          <w:lang w:val="en-US"/>
        </w:rPr>
        <w:t xml:space="preserve">repository and </w:t>
      </w:r>
      <w:r w:rsidR="00A4031B">
        <w:rPr>
          <w:bCs/>
          <w:lang w:val="en-US"/>
        </w:rPr>
        <w:t>replication website (***</w:t>
      </w:r>
      <w:r>
        <w:rPr>
          <w:bCs/>
          <w:lang w:val="en-US"/>
        </w:rPr>
        <w:t>)</w:t>
      </w:r>
      <w:r w:rsidR="00A4031B">
        <w:rPr>
          <w:bCs/>
          <w:lang w:val="en-US"/>
        </w:rPr>
        <w:t>.</w:t>
      </w:r>
      <w:r w:rsidR="00422C15">
        <w:rPr>
          <w:bCs/>
          <w:lang w:val="en-US"/>
        </w:rPr>
        <w:t xml:space="preserve"> </w:t>
      </w:r>
    </w:p>
    <w:p w14:paraId="3F25FD9A" w14:textId="4E93C0A3" w:rsidR="00217834" w:rsidRDefault="00217834" w:rsidP="008C201B">
      <w:pPr>
        <w:ind w:firstLine="0"/>
        <w:jc w:val="both"/>
        <w:rPr>
          <w:b/>
          <w:lang w:val="en-US"/>
        </w:rPr>
      </w:pPr>
    </w:p>
    <w:p w14:paraId="0FAD7BAB" w14:textId="59B36C0E" w:rsidR="00A47350" w:rsidRPr="00A47350" w:rsidRDefault="00C27303" w:rsidP="00A47350">
      <w:pPr>
        <w:ind w:firstLine="0"/>
        <w:jc w:val="both"/>
        <w:rPr>
          <w:b/>
          <w:bCs/>
          <w:i/>
          <w:lang w:val="en-GB"/>
        </w:rPr>
      </w:pPr>
      <w:r>
        <w:rPr>
          <w:b/>
          <w:bCs/>
          <w:i/>
          <w:lang w:val="en-GB"/>
        </w:rPr>
        <w:t>Analytical</w:t>
      </w:r>
      <w:r w:rsidR="00A47350" w:rsidRPr="00A47350">
        <w:rPr>
          <w:b/>
          <w:bCs/>
          <w:i/>
          <w:lang w:val="en-GB"/>
        </w:rPr>
        <w:t xml:space="preserve"> strategy</w:t>
      </w:r>
    </w:p>
    <w:p w14:paraId="3C98D0C3" w14:textId="7D628DBB" w:rsidR="00A47350" w:rsidRDefault="00A47350" w:rsidP="00A47350">
      <w:pPr>
        <w:ind w:firstLine="0"/>
        <w:jc w:val="both"/>
        <w:rPr>
          <w:lang w:val="en-US"/>
        </w:rPr>
      </w:pPr>
      <w:r>
        <w:rPr>
          <w:lang w:val="en-US"/>
        </w:rPr>
        <w:t xml:space="preserve">We will start with a visual inspection of </w:t>
      </w:r>
      <w:r w:rsidR="00E3122C">
        <w:rPr>
          <w:lang w:val="en-US"/>
        </w:rPr>
        <w:t xml:space="preserve">the directed and reciprocated ties present in the three </w:t>
      </w:r>
      <w:r>
        <w:rPr>
          <w:lang w:val="en-US"/>
        </w:rPr>
        <w:t>network</w:t>
      </w:r>
      <w:r w:rsidR="00E3122C">
        <w:rPr>
          <w:lang w:val="en-US"/>
        </w:rPr>
        <w:t xml:space="preserve"> layers</w:t>
      </w:r>
      <w:r>
        <w:rPr>
          <w:lang w:val="en-US"/>
        </w:rPr>
        <w:t>. We then move on to a description of the extent of segregation by formal statistics.</w:t>
      </w:r>
      <w:r w:rsidR="00E3122C">
        <w:rPr>
          <w:lang w:val="en-US"/>
        </w:rPr>
        <w:t xml:space="preserve"> There are many ways to measure segregation in social networks </w:t>
      </w:r>
      <w:r w:rsidR="00E3122C">
        <w:rPr>
          <w:lang w:val="en-US"/>
        </w:rPr>
        <w:fldChar w:fldCharType="begin"/>
      </w:r>
      <w:r w:rsidR="00E3122C">
        <w:rPr>
          <w:lang w:val="en-US"/>
        </w:rPr>
        <w:instrText xml:space="preserve"> ADDIN ZOTERO_ITEM CSL_CITATION {"citationID":"bpbBk1Li","properties":{"formattedCitation":"(Bojanowski and Corten 2014)","plainCitation":"(Bojanowski and Corten 2014)","noteIndex":0},"citationItems":[{"id":84,"uris":["http://zotero.org/users/6814611/items/Z6Q4JJKJ"],"uri":["http://zotero.org/users/6814611/items/Z6Q4JJKJ"],"itemData":{"id":84,"type":"article-journal","container-title":"Social Networks","note":"publisher: Elsevier","page":"14–32","title":"Measuring segregation in social networks","volume":"39","author":[{"family":"Bojanowski","given":"Micha\\l"},{"family":"Corten","given":"Rense"}],"issued":{"date-parts":[["2014"]]}}}],"schema":"https://github.com/citation-style-language/schema/raw/master/csl-citation.json"} </w:instrText>
      </w:r>
      <w:r w:rsidR="00E3122C">
        <w:rPr>
          <w:lang w:val="en-US"/>
        </w:rPr>
        <w:fldChar w:fldCharType="separate"/>
      </w:r>
      <w:r w:rsidR="00E3122C" w:rsidRPr="00E3122C">
        <w:rPr>
          <w:rFonts w:ascii="Calibri" w:hAnsi="Calibri" w:cs="Calibri"/>
          <w:lang w:val="en-GB"/>
        </w:rPr>
        <w:t>(Bojanowski and Corten 2014)</w:t>
      </w:r>
      <w:r w:rsidR="00E3122C">
        <w:rPr>
          <w:lang w:val="en-US"/>
        </w:rPr>
        <w:fldChar w:fldCharType="end"/>
      </w:r>
      <w:r w:rsidR="00E3122C">
        <w:rPr>
          <w:lang w:val="en-US"/>
        </w:rPr>
        <w:t>.</w:t>
      </w:r>
      <w:r>
        <w:rPr>
          <w:lang w:val="en-US"/>
        </w:rPr>
        <w:t xml:space="preserve"> Staying close to our definition of segregation</w:t>
      </w:r>
      <w:r w:rsidR="00B83A4E">
        <w:rPr>
          <w:lang w:val="en-US"/>
        </w:rPr>
        <w:t>,</w:t>
      </w:r>
      <w:r>
        <w:rPr>
          <w:lang w:val="en-US"/>
        </w:rPr>
        <w:t xml:space="preserve"> we start with comparing intragroup and intergroup densities. </w:t>
      </w:r>
      <w:r w:rsidR="002F4582">
        <w:rPr>
          <w:lang w:val="en-US"/>
        </w:rPr>
        <w:t>Network density is easy to interpret, but it does not take into account relative groups sizes nor that MPs differ in activity (number of outdegrees) and popularity (number of indegrees), while differences in group sizes and unequal degree distributions alone may already cause structurally induced differences in inter- and intra-group densities. A measure of segregation that ‘controls for’ relative group sizes and degree distributions is Coleman’s Homophily Index. In this measure a value of 0 would indicate that the observed number of within-group ties is the same as would be expected under random choice by MPs. A value of 1 would indicate maximum and a value of -1 indicates the unlikely case that MPs maximally avoid within group relations.</w:t>
      </w:r>
      <w:r w:rsidR="006C3AF6">
        <w:rPr>
          <w:lang w:val="en-US"/>
        </w:rPr>
        <w:t xml:space="preserve"> </w:t>
      </w:r>
    </w:p>
    <w:p w14:paraId="16C1BEF4" w14:textId="194FFF3A" w:rsidR="002F4582" w:rsidRPr="003330F9" w:rsidRDefault="006C3AF6" w:rsidP="00A47350">
      <w:pPr>
        <w:ind w:firstLine="0"/>
        <w:jc w:val="both"/>
        <w:rPr>
          <w:lang w:val="en-GB"/>
        </w:rPr>
      </w:pPr>
      <w:r w:rsidRPr="006C3AF6">
        <w:rPr>
          <w:lang w:val="en-GB"/>
        </w:rPr>
        <w:t>If our descriptive results are stable across differe</w:t>
      </w:r>
      <w:r>
        <w:rPr>
          <w:lang w:val="en-GB"/>
        </w:rPr>
        <w:t>nt – but all informative – measures of segregation</w:t>
      </w:r>
      <w:r w:rsidR="00617F77">
        <w:rPr>
          <w:lang w:val="en-GB"/>
        </w:rPr>
        <w:t>,</w:t>
      </w:r>
      <w:r w:rsidR="00766E7A">
        <w:rPr>
          <w:lang w:val="en-GB"/>
        </w:rPr>
        <w:t xml:space="preserve"> </w:t>
      </w:r>
      <w:r>
        <w:rPr>
          <w:lang w:val="en-GB"/>
        </w:rPr>
        <w:t xml:space="preserve"> we will be able to view results as reliable. </w:t>
      </w:r>
      <w:r w:rsidR="002F4582" w:rsidRPr="00B83A4E">
        <w:rPr>
          <w:highlight w:val="yellow"/>
          <w:lang w:val="en-GB"/>
        </w:rPr>
        <w:t>[</w:t>
      </w:r>
      <w:proofErr w:type="spellStart"/>
      <w:r w:rsidR="002F4582" w:rsidRPr="00B83A4E">
        <w:rPr>
          <w:highlight w:val="yellow"/>
          <w:lang w:val="en-GB"/>
        </w:rPr>
        <w:t>waarom</w:t>
      </w:r>
      <w:proofErr w:type="spellEnd"/>
      <w:r w:rsidR="002F4582" w:rsidRPr="00B83A4E">
        <w:rPr>
          <w:highlight w:val="yellow"/>
          <w:lang w:val="en-GB"/>
        </w:rPr>
        <w:t xml:space="preserve"> </w:t>
      </w:r>
      <w:proofErr w:type="spellStart"/>
      <w:r w:rsidR="002F4582" w:rsidRPr="00B83A4E">
        <w:rPr>
          <w:highlight w:val="yellow"/>
          <w:lang w:val="en-GB"/>
        </w:rPr>
        <w:t>drie</w:t>
      </w:r>
      <w:proofErr w:type="spellEnd"/>
      <w:r w:rsidR="002F4582" w:rsidRPr="00B83A4E">
        <w:rPr>
          <w:highlight w:val="yellow"/>
          <w:lang w:val="en-GB"/>
        </w:rPr>
        <w:t xml:space="preserve">. Want </w:t>
      </w:r>
      <w:proofErr w:type="spellStart"/>
      <w:r w:rsidR="002F4582" w:rsidRPr="00B83A4E">
        <w:rPr>
          <w:highlight w:val="yellow"/>
          <w:lang w:val="en-GB"/>
        </w:rPr>
        <w:t>moeilijk</w:t>
      </w:r>
      <w:proofErr w:type="spellEnd"/>
      <w:r w:rsidR="002F4582" w:rsidRPr="00B83A4E">
        <w:rPr>
          <w:highlight w:val="yellow"/>
          <w:lang w:val="en-GB"/>
        </w:rPr>
        <w:t xml:space="preserve">. Wij </w:t>
      </w:r>
      <w:proofErr w:type="spellStart"/>
      <w:r w:rsidR="002F4582" w:rsidRPr="00B83A4E">
        <w:rPr>
          <w:highlight w:val="yellow"/>
          <w:lang w:val="en-GB"/>
        </w:rPr>
        <w:t>kijken</w:t>
      </w:r>
      <w:proofErr w:type="spellEnd"/>
      <w:r w:rsidR="002F4582" w:rsidRPr="00B83A4E">
        <w:rPr>
          <w:highlight w:val="yellow"/>
          <w:lang w:val="en-GB"/>
        </w:rPr>
        <w:t xml:space="preserve"> of robust]</w:t>
      </w:r>
      <w:r w:rsidR="002F4582" w:rsidRPr="003330F9">
        <w:rPr>
          <w:lang w:val="en-GB"/>
        </w:rPr>
        <w:t xml:space="preserve"> </w:t>
      </w:r>
    </w:p>
    <w:p w14:paraId="0D6DFA22" w14:textId="723A01CF" w:rsidR="00A47350" w:rsidRDefault="00A47350" w:rsidP="00E3122C">
      <w:pPr>
        <w:ind w:firstLine="708"/>
        <w:jc w:val="both"/>
        <w:rPr>
          <w:lang w:val="en-US"/>
        </w:rPr>
      </w:pPr>
      <w:r>
        <w:rPr>
          <w:lang w:val="en-US"/>
        </w:rPr>
        <w:t xml:space="preserve">Although the descriptive part will inform us about the actual segregation in the network layers, they do not provide explanations for the found segregation. For that we need take into account how Twitter relations are formed and broken, how forming and breaking connections may depend on structural network effects </w:t>
      </w:r>
      <w:r>
        <w:rPr>
          <w:iCs/>
          <w:lang w:val="en-GB"/>
        </w:rPr>
        <w:t xml:space="preserve">(i.e., how the network structure at time T influences the network structure </w:t>
      </w:r>
      <w:r>
        <w:rPr>
          <w:iCs/>
          <w:lang w:val="en-GB"/>
        </w:rPr>
        <w:lastRenderedPageBreak/>
        <w:t>at time T + 1)</w:t>
      </w:r>
      <w:r>
        <w:rPr>
          <w:lang w:val="en-US"/>
        </w:rPr>
        <w:t xml:space="preserve"> and on ego, alter and dyad covariate effects </w:t>
      </w:r>
      <w:r>
        <w:rPr>
          <w:iCs/>
          <w:lang w:val="en-GB"/>
        </w:rPr>
        <w:t>(i.e., the extent to which ego, alter and dyad characteristics influence the likelihood that a tie is present)</w:t>
      </w:r>
      <w:r>
        <w:rPr>
          <w:lang w:val="en-US"/>
        </w:rPr>
        <w:t>. Our data refers to</w:t>
      </w:r>
      <w:r w:rsidR="00B83A4E">
        <w:rPr>
          <w:lang w:val="en-US"/>
        </w:rPr>
        <w:t xml:space="preserve"> three snap-shots of </w:t>
      </w:r>
      <w:r>
        <w:rPr>
          <w:lang w:val="en-US"/>
        </w:rPr>
        <w:t>complete networks on a fixed node set (the MPs). For the statistical analysis of these network data we turn to the SAOM (Stochastic Actor Oriented Model) as implemented in SIENA (</w:t>
      </w:r>
      <w:r w:rsidRPr="0086043E">
        <w:rPr>
          <w:lang w:val="en-GB"/>
        </w:rPr>
        <w:t>Simulation Investigation for Empirical Network Analysis</w:t>
      </w:r>
      <w:r>
        <w:rPr>
          <w:lang w:val="en-GB"/>
        </w:rPr>
        <w:t>)</w:t>
      </w:r>
      <w:r w:rsidR="00E3122C">
        <w:rPr>
          <w:lang w:val="en-GB"/>
        </w:rPr>
        <w:t xml:space="preserve"> </w:t>
      </w:r>
      <w:r w:rsidR="00E3122C">
        <w:rPr>
          <w:lang w:val="en-GB"/>
        </w:rPr>
        <w:fldChar w:fldCharType="begin"/>
      </w:r>
      <w:r w:rsidR="00E3122C">
        <w:rPr>
          <w:lang w:val="en-GB"/>
        </w:rPr>
        <w:instrText xml:space="preserve"> ADDIN ZOTERO_ITEM CSL_CITATION {"citationID":"Rmz54FZP","properties":{"formattedCitation":"(Ripley et al. 2021)","plainCitation":"(Ripley et al. 2021)","noteIndex":0},"citationItems":[{"id":66,"uris":["http://zotero.org/users/6814611/items/H98HZKXT"],"uri":["http://zotero.org/users/6814611/items/H98HZKXT"],"itemData":{"id":66,"type":"report","publisher":"Oxford: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E3122C">
        <w:rPr>
          <w:lang w:val="en-GB"/>
        </w:rPr>
        <w:fldChar w:fldCharType="separate"/>
      </w:r>
      <w:r w:rsidR="00E3122C" w:rsidRPr="00E3122C">
        <w:rPr>
          <w:rFonts w:ascii="Calibri" w:hAnsi="Calibri" w:cs="Calibri"/>
          <w:lang w:val="en-GB"/>
        </w:rPr>
        <w:t>(Ripley et al. 2021)</w:t>
      </w:r>
      <w:r w:rsidR="00E3122C">
        <w:rPr>
          <w:lang w:val="en-GB"/>
        </w:rPr>
        <w:fldChar w:fldCharType="end"/>
      </w:r>
      <w:r>
        <w:rPr>
          <w:lang w:val="en-GB"/>
        </w:rPr>
        <w:t>, which we will estimate within the software package R</w:t>
      </w:r>
      <w:r w:rsidR="00E3122C">
        <w:rPr>
          <w:lang w:val="en-GB"/>
        </w:rPr>
        <w:t xml:space="preserve"> </w:t>
      </w:r>
      <w:r w:rsidR="00E3122C">
        <w:rPr>
          <w:lang w:val="en-GB"/>
        </w:rPr>
        <w:fldChar w:fldCharType="begin"/>
      </w:r>
      <w:r w:rsidR="00E3122C">
        <w:rPr>
          <w:lang w:val="en-GB"/>
        </w:rPr>
        <w:instrText xml:space="preserve"> ADDIN ZOTERO_ITEM CSL_CITATION {"citationID":"GzdjyTqJ","properties":{"formattedCitation":"(R Core Team 2021)","plainCitation":"(R Core Team 2021)","noteIndex":0},"citationItems":[{"id":83,"uris":["http://zotero.org/users/6814611/items/VNM2ATXG"],"uri":["http://zotero.org/users/6814611/items/VNM2ATXG"],"itemData":{"id":83,"type":"book","event-place":"Vienna,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E3122C">
        <w:rPr>
          <w:lang w:val="en-GB"/>
        </w:rPr>
        <w:fldChar w:fldCharType="separate"/>
      </w:r>
      <w:r w:rsidR="00E3122C" w:rsidRPr="00E3122C">
        <w:rPr>
          <w:rFonts w:ascii="Calibri" w:hAnsi="Calibri" w:cs="Calibri"/>
          <w:lang w:val="en-GB"/>
        </w:rPr>
        <w:t>(R Core Team 2021)</w:t>
      </w:r>
      <w:r w:rsidR="00E3122C">
        <w:rPr>
          <w:lang w:val="en-GB"/>
        </w:rPr>
        <w:fldChar w:fldCharType="end"/>
      </w:r>
      <w:r>
        <w:rPr>
          <w:lang w:val="en-US"/>
        </w:rPr>
        <w:t xml:space="preserve">. </w:t>
      </w:r>
    </w:p>
    <w:p w14:paraId="4F21A7DE" w14:textId="54F1CA90" w:rsidR="00A47350" w:rsidRDefault="00A21807" w:rsidP="00A47350">
      <w:pPr>
        <w:ind w:firstLine="708"/>
        <w:jc w:val="both"/>
        <w:rPr>
          <w:lang w:val="en-US"/>
        </w:rPr>
      </w:pPr>
      <w:r>
        <w:rPr>
          <w:rFonts w:ascii="CMSS10" w:hAnsi="CMSS10" w:cs="CMSS10"/>
          <w:lang w:val="en-GB"/>
        </w:rPr>
        <w:t xml:space="preserve">With </w:t>
      </w:r>
      <w:proofErr w:type="spellStart"/>
      <w:r>
        <w:rPr>
          <w:rFonts w:ascii="CMSS10" w:hAnsi="CMSS10" w:cs="CMSS10"/>
          <w:lang w:val="en-GB"/>
        </w:rPr>
        <w:t>RSiena</w:t>
      </w:r>
      <w:proofErr w:type="spellEnd"/>
      <w:r w:rsidR="00A47350">
        <w:rPr>
          <w:rFonts w:ascii="CMSS10" w:hAnsi="CMSS10" w:cs="CMSS10"/>
          <w:lang w:val="en-GB"/>
        </w:rPr>
        <w:t xml:space="preserve">, tie changes are modelled as resulting from actions by actors (or agents). An important </w:t>
      </w:r>
      <w:r w:rsidR="00A47350">
        <w:rPr>
          <w:lang w:val="en-US"/>
        </w:rPr>
        <w:t xml:space="preserve">assumption of the implemented SAOM is that of the so-called </w:t>
      </w:r>
      <w:proofErr w:type="spellStart"/>
      <w:r w:rsidR="00A47350">
        <w:rPr>
          <w:i/>
          <w:iCs/>
          <w:lang w:val="en-US"/>
        </w:rPr>
        <w:t>ministep</w:t>
      </w:r>
      <w:proofErr w:type="spellEnd"/>
      <w:r w:rsidR="00A47350">
        <w:rPr>
          <w:i/>
          <w:iCs/>
          <w:lang w:val="en-US"/>
        </w:rPr>
        <w:t xml:space="preserve">. </w:t>
      </w:r>
      <w:r w:rsidR="00A47350">
        <w:rPr>
          <w:lang w:val="en-US"/>
        </w:rPr>
        <w:t>Only one actor (or agent) per time is allowed to make a tie change, and this actor can change only one tie at a time.</w:t>
      </w:r>
      <w:r w:rsidR="00A47350">
        <w:rPr>
          <w:rStyle w:val="EndnoteReference"/>
          <w:lang w:val="en-US"/>
        </w:rPr>
        <w:endnoteReference w:id="2"/>
      </w:r>
      <w:r w:rsidR="00A47350">
        <w:rPr>
          <w:lang w:val="en-US"/>
        </w:rPr>
        <w:t xml:space="preserve"> The decision on tie change</w:t>
      </w:r>
      <w:r>
        <w:rPr>
          <w:lang w:val="en-US"/>
        </w:rPr>
        <w:t>,</w:t>
      </w:r>
      <w:r w:rsidR="00A47350">
        <w:rPr>
          <w:lang w:val="en-US"/>
        </w:rPr>
        <w:t xml:space="preserve"> including the option of no change</w:t>
      </w:r>
      <w:r>
        <w:rPr>
          <w:lang w:val="en-US"/>
        </w:rPr>
        <w:t>,</w:t>
      </w:r>
      <w:r w:rsidR="00A47350">
        <w:rPr>
          <w:lang w:val="en-US"/>
        </w:rPr>
        <w:t xml:space="preserve"> is based on how the actor that is being allowed to change evaluates </w:t>
      </w:r>
      <w:r w:rsidR="002F4582">
        <w:rPr>
          <w:lang w:val="en-US"/>
        </w:rPr>
        <w:t>the</w:t>
      </w:r>
      <w:r w:rsidR="00A47350">
        <w:rPr>
          <w:lang w:val="en-US"/>
        </w:rPr>
        <w:t xml:space="preserve"> current and possible future network</w:t>
      </w:r>
      <w:r w:rsidR="002F4582">
        <w:rPr>
          <w:lang w:val="en-US"/>
        </w:rPr>
        <w:t xml:space="preserve"> structures in its direct vicinity</w:t>
      </w:r>
      <w:r w:rsidR="00A47350">
        <w:rPr>
          <w:lang w:val="en-US"/>
        </w:rPr>
        <w:t xml:space="preserve">. How these networks are evaluated is determined by the so-called evaluation function: </w:t>
      </w:r>
    </w:p>
    <w:p w14:paraId="5931CE5B" w14:textId="77777777" w:rsidR="00A47350" w:rsidRDefault="00A47350" w:rsidP="00A47350">
      <w:pPr>
        <w:ind w:firstLine="708"/>
        <w:jc w:val="both"/>
        <w:rPr>
          <w:lang w:val="en-US"/>
        </w:rPr>
      </w:pPr>
    </w:p>
    <w:p w14:paraId="66C669AC" w14:textId="77777777" w:rsidR="00A47350" w:rsidRDefault="00A47350" w:rsidP="00A47350">
      <w:pPr>
        <w:ind w:firstLine="708"/>
        <w:jc w:val="both"/>
        <w:rPr>
          <w:lang w:val="en-US"/>
        </w:rPr>
      </w:pPr>
      <w:proofErr w:type="spellStart"/>
      <w:r w:rsidRPr="007F3504">
        <w:rPr>
          <w:rStyle w:val="Emphasis"/>
          <w:lang w:val="en-GB"/>
        </w:rPr>
        <w:t>f</w:t>
      </w:r>
      <w:r w:rsidRPr="007F3504">
        <w:rPr>
          <w:rStyle w:val="Emphasis"/>
          <w:vertAlign w:val="subscript"/>
          <w:lang w:val="en-GB"/>
        </w:rPr>
        <w:t>i</w:t>
      </w:r>
      <w:r w:rsidRPr="007F3504">
        <w:rPr>
          <w:rStyle w:val="Emphasis"/>
          <w:vertAlign w:val="superscript"/>
          <w:lang w:val="en-GB"/>
        </w:rPr>
        <w:t>net</w:t>
      </w:r>
      <w:proofErr w:type="spellEnd"/>
      <w:r w:rsidRPr="007F3504">
        <w:rPr>
          <w:rStyle w:val="math"/>
          <w:lang w:val="en-GB"/>
        </w:rPr>
        <w:t>(</w:t>
      </w:r>
      <w:r w:rsidRPr="007F3504">
        <w:rPr>
          <w:rStyle w:val="Emphasis"/>
          <w:lang w:val="en-GB"/>
        </w:rPr>
        <w:t>x</w:t>
      </w:r>
      <w:r w:rsidRPr="007F3504">
        <w:rPr>
          <w:rStyle w:val="math"/>
          <w:lang w:val="en-GB"/>
        </w:rPr>
        <w:t>) = </w:t>
      </w:r>
      <w:r>
        <w:rPr>
          <w:rStyle w:val="Emphasis"/>
        </w:rPr>
        <w:t>Σ</w:t>
      </w:r>
      <w:r w:rsidRPr="007F3504">
        <w:rPr>
          <w:rStyle w:val="Emphasis"/>
          <w:vertAlign w:val="subscript"/>
          <w:lang w:val="en-GB"/>
        </w:rPr>
        <w:t>k</w:t>
      </w:r>
      <w:r>
        <w:rPr>
          <w:rStyle w:val="Emphasis"/>
        </w:rPr>
        <w:t>β</w:t>
      </w:r>
      <w:proofErr w:type="spellStart"/>
      <w:r w:rsidRPr="007F3504">
        <w:rPr>
          <w:rStyle w:val="Emphasis"/>
          <w:vertAlign w:val="subscript"/>
          <w:lang w:val="en-GB"/>
        </w:rPr>
        <w:t>k</w:t>
      </w:r>
      <w:r w:rsidRPr="007F3504">
        <w:rPr>
          <w:rStyle w:val="Emphasis"/>
          <w:vertAlign w:val="superscript"/>
          <w:lang w:val="en-GB"/>
        </w:rPr>
        <w:t>net</w:t>
      </w:r>
      <w:r w:rsidRPr="007F3504">
        <w:rPr>
          <w:rStyle w:val="Emphasis"/>
          <w:lang w:val="en-GB"/>
        </w:rPr>
        <w:t>s</w:t>
      </w:r>
      <w:r w:rsidRPr="007F3504">
        <w:rPr>
          <w:rStyle w:val="Emphasis"/>
          <w:vertAlign w:val="subscript"/>
          <w:lang w:val="en-GB"/>
        </w:rPr>
        <w:t>ik</w:t>
      </w:r>
      <w:r w:rsidRPr="007F3504">
        <w:rPr>
          <w:rStyle w:val="Emphasis"/>
          <w:vertAlign w:val="superscript"/>
          <w:lang w:val="en-GB"/>
        </w:rPr>
        <w:t>net</w:t>
      </w:r>
      <w:proofErr w:type="spellEnd"/>
      <w:r w:rsidRPr="007F3504">
        <w:rPr>
          <w:rStyle w:val="math"/>
          <w:lang w:val="en-GB"/>
        </w:rPr>
        <w:t>(</w:t>
      </w:r>
      <w:r w:rsidRPr="007F3504">
        <w:rPr>
          <w:rStyle w:val="Emphasis"/>
          <w:lang w:val="en-GB"/>
        </w:rPr>
        <w:t>x</w:t>
      </w:r>
      <w:r w:rsidRPr="007F3504">
        <w:rPr>
          <w:rStyle w:val="math"/>
          <w:lang w:val="en-GB"/>
        </w:rPr>
        <w:t>)</w:t>
      </w:r>
    </w:p>
    <w:p w14:paraId="64D0EBE9" w14:textId="77777777" w:rsidR="00A47350" w:rsidRDefault="00A47350" w:rsidP="00A47350">
      <w:pPr>
        <w:ind w:firstLine="0"/>
        <w:jc w:val="both"/>
        <w:rPr>
          <w:lang w:val="en-US"/>
        </w:rPr>
      </w:pPr>
    </w:p>
    <w:p w14:paraId="3DF73039" w14:textId="3270D2E5" w:rsidR="00A47350" w:rsidRDefault="00A47350" w:rsidP="00A47350">
      <w:pPr>
        <w:ind w:firstLine="0"/>
        <w:jc w:val="both"/>
        <w:rPr>
          <w:rStyle w:val="Emphasis"/>
          <w:lang w:val="en-GB"/>
        </w:rPr>
      </w:pPr>
      <w:r w:rsidRPr="005112E8">
        <w:rPr>
          <w:lang w:val="en-GB"/>
        </w:rPr>
        <w:t>Thus</w:t>
      </w:r>
      <w:r>
        <w:rPr>
          <w:lang w:val="en-GB"/>
        </w:rPr>
        <w:t>,</w:t>
      </w:r>
      <w:r w:rsidRPr="005112E8">
        <w:rPr>
          <w:lang w:val="en-GB"/>
        </w:rPr>
        <w:t xml:space="preserve"> </w:t>
      </w:r>
      <w:proofErr w:type="spellStart"/>
      <w:r w:rsidRPr="007F3504">
        <w:rPr>
          <w:rStyle w:val="Emphasis"/>
          <w:lang w:val="en-GB"/>
        </w:rPr>
        <w:t>f</w:t>
      </w:r>
      <w:r w:rsidRPr="007F3504">
        <w:rPr>
          <w:rStyle w:val="Emphasis"/>
          <w:vertAlign w:val="subscript"/>
          <w:lang w:val="en-GB"/>
        </w:rPr>
        <w:t>i</w:t>
      </w:r>
      <w:r w:rsidRPr="007F3504">
        <w:rPr>
          <w:rStyle w:val="Emphasis"/>
          <w:vertAlign w:val="superscript"/>
          <w:lang w:val="en-GB"/>
        </w:rPr>
        <w:t>net</w:t>
      </w:r>
      <w:proofErr w:type="spellEnd"/>
      <w:r w:rsidRPr="007F3504">
        <w:rPr>
          <w:rStyle w:val="math"/>
          <w:lang w:val="en-GB"/>
        </w:rPr>
        <w:t>(</w:t>
      </w:r>
      <w:r w:rsidRPr="007F3504">
        <w:rPr>
          <w:rStyle w:val="Emphasis"/>
          <w:lang w:val="en-GB"/>
        </w:rPr>
        <w:t>x</w:t>
      </w:r>
      <w:r w:rsidRPr="007F3504">
        <w:rPr>
          <w:rStyle w:val="math"/>
          <w:lang w:val="en-GB"/>
        </w:rPr>
        <w:t>)</w:t>
      </w:r>
      <w:r w:rsidRPr="005112E8">
        <w:rPr>
          <w:lang w:val="en-GB"/>
        </w:rPr>
        <w:t xml:space="preserve"> is the evaluation function. And it </w:t>
      </w:r>
      <w:r>
        <w:rPr>
          <w:lang w:val="en-GB"/>
        </w:rPr>
        <w:t>maps</w:t>
      </w:r>
      <w:r w:rsidRPr="005112E8">
        <w:rPr>
          <w:lang w:val="en-GB"/>
        </w:rPr>
        <w:t xml:space="preserve"> a value to the </w:t>
      </w:r>
      <w:r w:rsidRPr="005112E8">
        <w:rPr>
          <w:rStyle w:val="Emphasis"/>
          <w:lang w:val="en-GB"/>
        </w:rPr>
        <w:t>attractiveness</w:t>
      </w:r>
      <w:r w:rsidRPr="005112E8">
        <w:rPr>
          <w:lang w:val="en-GB"/>
        </w:rPr>
        <w:t xml:space="preserve"> of the network, </w:t>
      </w:r>
      <w:r w:rsidRPr="005112E8">
        <w:rPr>
          <w:rStyle w:val="Emphasis"/>
          <w:lang w:val="en-GB"/>
        </w:rPr>
        <w:t>x</w:t>
      </w:r>
      <w:r w:rsidRPr="005112E8">
        <w:rPr>
          <w:lang w:val="en-GB"/>
        </w:rPr>
        <w:t xml:space="preserve">. </w:t>
      </w:r>
      <w:r>
        <w:rPr>
          <w:rStyle w:val="Emphasis"/>
        </w:rPr>
        <w:t>β</w:t>
      </w:r>
      <w:proofErr w:type="spellStart"/>
      <w:r w:rsidRPr="005112E8">
        <w:rPr>
          <w:rStyle w:val="Emphasis"/>
          <w:vertAlign w:val="subscript"/>
          <w:lang w:val="en-GB"/>
        </w:rPr>
        <w:t>k</w:t>
      </w:r>
      <w:r w:rsidRPr="005112E8">
        <w:rPr>
          <w:rStyle w:val="Emphasis"/>
          <w:vertAlign w:val="superscript"/>
          <w:lang w:val="en-GB"/>
        </w:rPr>
        <w:t>net</w:t>
      </w:r>
      <w:proofErr w:type="spellEnd"/>
      <w:r w:rsidRPr="005112E8">
        <w:rPr>
          <w:lang w:val="en-GB"/>
        </w:rPr>
        <w:t xml:space="preserve"> refers to </w:t>
      </w:r>
      <w:r>
        <w:rPr>
          <w:lang w:val="en-GB"/>
        </w:rPr>
        <w:t xml:space="preserve">the </w:t>
      </w:r>
      <w:r w:rsidRPr="005112E8">
        <w:rPr>
          <w:lang w:val="en-GB"/>
        </w:rPr>
        <w:t>estimated parameters</w:t>
      </w:r>
      <w:r>
        <w:rPr>
          <w:lang w:val="en-GB"/>
        </w:rPr>
        <w:t xml:space="preserve"> of the model and these parameters of the evaluation function are what we are interested in</w:t>
      </w:r>
      <w:r w:rsidRPr="005112E8">
        <w:rPr>
          <w:lang w:val="en-GB"/>
        </w:rPr>
        <w:t xml:space="preserve">. </w:t>
      </w:r>
      <w:r>
        <w:rPr>
          <w:lang w:val="en-GB"/>
        </w:rPr>
        <w:t>F</w:t>
      </w:r>
      <w:r w:rsidRPr="005112E8">
        <w:rPr>
          <w:lang w:val="en-GB"/>
        </w:rPr>
        <w:t xml:space="preserve">or each network effect </w:t>
      </w:r>
      <w:r w:rsidRPr="005112E8">
        <w:rPr>
          <w:rStyle w:val="Emphasis"/>
          <w:lang w:val="en-GB"/>
        </w:rPr>
        <w:t>k</w:t>
      </w:r>
      <w:r w:rsidRPr="005112E8">
        <w:rPr>
          <w:lang w:val="en-GB"/>
        </w:rPr>
        <w:t xml:space="preserve">, </w:t>
      </w:r>
      <w:proofErr w:type="spellStart"/>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proofErr w:type="spellEnd"/>
      <w:r w:rsidRPr="005112E8">
        <w:rPr>
          <w:lang w:val="en-GB"/>
        </w:rPr>
        <w:t xml:space="preserve">, </w:t>
      </w:r>
      <w:r>
        <w:rPr>
          <w:lang w:val="en-GB"/>
        </w:rPr>
        <w:t xml:space="preserve">(also called a network statistic) </w:t>
      </w:r>
      <w:r w:rsidRPr="005112E8">
        <w:rPr>
          <w:lang w:val="en-GB"/>
        </w:rPr>
        <w:t xml:space="preserve">we will obtain a separate </w:t>
      </w:r>
      <w:r>
        <w:rPr>
          <w:lang w:val="en-GB"/>
        </w:rPr>
        <w:t xml:space="preserve">parameter </w:t>
      </w:r>
      <w:r w:rsidRPr="005112E8">
        <w:rPr>
          <w:lang w:val="en-GB"/>
        </w:rPr>
        <w:t>estimate</w:t>
      </w:r>
      <w:r>
        <w:rPr>
          <w:lang w:val="en-GB"/>
        </w:rPr>
        <w:t xml:space="preserve"> indicating the strength of the network effect</w:t>
      </w:r>
      <w:r w:rsidRPr="005112E8">
        <w:rPr>
          <w:lang w:val="en-GB"/>
        </w:rPr>
        <w:t xml:space="preserve">. Each agent evaluates the attractiveness of its local network environment. This is why </w:t>
      </w:r>
      <w:proofErr w:type="spellStart"/>
      <w:r w:rsidRPr="005112E8">
        <w:rPr>
          <w:rStyle w:val="Emphasis"/>
          <w:lang w:val="en-GB"/>
        </w:rPr>
        <w:t>s</w:t>
      </w:r>
      <w:r w:rsidRPr="005112E8">
        <w:rPr>
          <w:rStyle w:val="Emphasis"/>
          <w:vertAlign w:val="subscript"/>
          <w:lang w:val="en-GB"/>
        </w:rPr>
        <w:t>i</w:t>
      </w:r>
      <w:proofErr w:type="spellEnd"/>
      <w:r w:rsidRPr="005112E8">
        <w:rPr>
          <w:lang w:val="en-GB"/>
        </w:rPr>
        <w:t xml:space="preserve"> has a subscript </w:t>
      </w:r>
      <w:proofErr w:type="spellStart"/>
      <w:r w:rsidRPr="005112E8">
        <w:rPr>
          <w:rStyle w:val="Emphasis"/>
          <w:lang w:val="en-GB"/>
        </w:rPr>
        <w:t>i</w:t>
      </w:r>
      <w:proofErr w:type="spellEnd"/>
      <w:r w:rsidRPr="005112E8">
        <w:rPr>
          <w:lang w:val="en-GB"/>
        </w:rPr>
        <w:t>. Based on the mathematical definition</w:t>
      </w:r>
      <w:r>
        <w:rPr>
          <w:lang w:val="en-GB"/>
        </w:rPr>
        <w:t>s</w:t>
      </w:r>
      <w:r w:rsidRPr="005112E8">
        <w:rPr>
          <w:lang w:val="en-GB"/>
        </w:rPr>
        <w:t xml:space="preserve"> of</w:t>
      </w:r>
      <w:r>
        <w:rPr>
          <w:lang w:val="en-GB"/>
        </w:rPr>
        <w:t xml:space="preserve"> the included network effects</w:t>
      </w:r>
      <w:r w:rsidRPr="005112E8">
        <w:rPr>
          <w:lang w:val="en-GB"/>
        </w:rPr>
        <w:t xml:space="preserve"> </w:t>
      </w:r>
      <w:proofErr w:type="spellStart"/>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proofErr w:type="spellEnd"/>
      <w:r>
        <w:rPr>
          <w:lang w:val="en-GB"/>
        </w:rPr>
        <w:t xml:space="preserve">, agent </w:t>
      </w:r>
      <w:proofErr w:type="spellStart"/>
      <w:r>
        <w:rPr>
          <w:i/>
          <w:iCs/>
          <w:lang w:val="en-GB"/>
        </w:rPr>
        <w:t>i</w:t>
      </w:r>
      <w:proofErr w:type="spellEnd"/>
      <w:r>
        <w:rPr>
          <w:lang w:val="en-GB"/>
        </w:rPr>
        <w:t xml:space="preserve"> will determine </w:t>
      </w:r>
      <w:r w:rsidRPr="005112E8">
        <w:rPr>
          <w:lang w:val="en-GB"/>
        </w:rPr>
        <w:t>the</w:t>
      </w:r>
      <w:r>
        <w:rPr>
          <w:lang w:val="en-GB"/>
        </w:rPr>
        <w:t xml:space="preserve"> attractiveness of </w:t>
      </w:r>
      <w:r w:rsidRPr="005112E8">
        <w:rPr>
          <w:lang w:val="en-GB"/>
        </w:rPr>
        <w:t xml:space="preserve">the possible networks that may result </w:t>
      </w:r>
      <w:r>
        <w:rPr>
          <w:lang w:val="en-GB"/>
        </w:rPr>
        <w:t xml:space="preserve">from </w:t>
      </w:r>
      <w:r w:rsidRPr="005112E8">
        <w:rPr>
          <w:lang w:val="en-GB"/>
        </w:rPr>
        <w:t xml:space="preserve">a </w:t>
      </w:r>
      <w:proofErr w:type="spellStart"/>
      <w:r w:rsidRPr="005112E8">
        <w:rPr>
          <w:lang w:val="en-GB"/>
        </w:rPr>
        <w:t>ministep</w:t>
      </w:r>
      <w:proofErr w:type="spellEnd"/>
      <w:r w:rsidRPr="005112E8">
        <w:rPr>
          <w:lang w:val="en-GB"/>
        </w:rPr>
        <w:t xml:space="preserve">. Agent </w:t>
      </w:r>
      <w:proofErr w:type="spellStart"/>
      <w:r w:rsidRPr="005112E8">
        <w:rPr>
          <w:rStyle w:val="Emphasis"/>
          <w:lang w:val="en-GB"/>
        </w:rPr>
        <w:t>i</w:t>
      </w:r>
      <w:proofErr w:type="spellEnd"/>
      <w:r w:rsidRPr="005112E8">
        <w:rPr>
          <w:lang w:val="en-GB"/>
        </w:rPr>
        <w:t xml:space="preserve"> is most likely to take </w:t>
      </w:r>
      <w:r>
        <w:rPr>
          <w:lang w:val="en-GB"/>
        </w:rPr>
        <w:t>the</w:t>
      </w:r>
      <w:r w:rsidRPr="005112E8">
        <w:rPr>
          <w:lang w:val="en-GB"/>
        </w:rPr>
        <w:t xml:space="preserve"> </w:t>
      </w:r>
      <w:proofErr w:type="spellStart"/>
      <w:r w:rsidRPr="005112E8">
        <w:rPr>
          <w:lang w:val="en-GB"/>
        </w:rPr>
        <w:t>ministep</w:t>
      </w:r>
      <w:proofErr w:type="spellEnd"/>
      <w:r w:rsidRPr="005112E8">
        <w:rPr>
          <w:lang w:val="en-GB"/>
        </w:rPr>
        <w:t xml:space="preserve"> that will result in the network with the highest attractiveness value</w:t>
      </w:r>
      <w:r>
        <w:rPr>
          <w:lang w:val="en-GB"/>
        </w:rPr>
        <w:t>, thus higher values of the evaluation function indicate the preferred direction of change</w:t>
      </w:r>
      <w:r w:rsidRPr="005112E8">
        <w:rPr>
          <w:lang w:val="en-GB"/>
        </w:rPr>
        <w:t>.</w:t>
      </w:r>
      <w:r>
        <w:rPr>
          <w:lang w:val="en-GB"/>
        </w:rPr>
        <w:t xml:space="preserve"> Suppose that actor </w:t>
      </w:r>
      <w:proofErr w:type="spellStart"/>
      <w:r>
        <w:rPr>
          <w:i/>
          <w:iCs/>
          <w:lang w:val="en-GB"/>
        </w:rPr>
        <w:t>i</w:t>
      </w:r>
      <w:proofErr w:type="spellEnd"/>
      <w:r>
        <w:rPr>
          <w:i/>
          <w:iCs/>
          <w:lang w:val="en-GB"/>
        </w:rPr>
        <w:t xml:space="preserve"> </w:t>
      </w:r>
      <w:r>
        <w:rPr>
          <w:lang w:val="en-GB"/>
        </w:rPr>
        <w:t xml:space="preserve">who is allowed to make a tie change can choose between tree possible future </w:t>
      </w:r>
      <w:r w:rsidR="006B5DAF">
        <w:rPr>
          <w:lang w:val="en-GB"/>
        </w:rPr>
        <w:t xml:space="preserve">network </w:t>
      </w:r>
      <w:r>
        <w:rPr>
          <w:lang w:val="en-GB"/>
        </w:rPr>
        <w:t xml:space="preserve">states: </w:t>
      </w:r>
      <w:proofErr w:type="spellStart"/>
      <w:r w:rsidRPr="008A0CFB">
        <w:rPr>
          <w:i/>
          <w:iCs/>
          <w:lang w:val="en-GB"/>
        </w:rPr>
        <w:t>x</w:t>
      </w:r>
      <w:r w:rsidRPr="008A0CFB">
        <w:rPr>
          <w:i/>
          <w:iCs/>
          <w:vertAlign w:val="subscript"/>
          <w:lang w:val="en-GB"/>
        </w:rPr>
        <w:t>a</w:t>
      </w:r>
      <w:proofErr w:type="spellEnd"/>
      <w:r>
        <w:rPr>
          <w:lang w:val="en-GB"/>
        </w:rPr>
        <w:t xml:space="preserve">, </w:t>
      </w:r>
      <w:proofErr w:type="spellStart"/>
      <w:r w:rsidRPr="008A0CFB">
        <w:rPr>
          <w:i/>
          <w:iCs/>
          <w:lang w:val="en-GB"/>
        </w:rPr>
        <w:t>x</w:t>
      </w:r>
      <w:r>
        <w:rPr>
          <w:i/>
          <w:iCs/>
          <w:vertAlign w:val="subscript"/>
          <w:lang w:val="en-GB"/>
        </w:rPr>
        <w:t>b</w:t>
      </w:r>
      <w:proofErr w:type="spellEnd"/>
      <w:r>
        <w:rPr>
          <w:i/>
          <w:iCs/>
          <w:vertAlign w:val="subscript"/>
          <w:lang w:val="en-GB"/>
        </w:rPr>
        <w:t xml:space="preserve"> </w:t>
      </w:r>
      <w:r>
        <w:rPr>
          <w:lang w:val="en-GB"/>
        </w:rPr>
        <w:t>and</w:t>
      </w:r>
      <w:r>
        <w:rPr>
          <w:i/>
          <w:iCs/>
          <w:vertAlign w:val="subscript"/>
          <w:lang w:val="en-GB"/>
        </w:rPr>
        <w:t xml:space="preserve"> </w:t>
      </w:r>
      <w:r w:rsidRPr="008A0CFB">
        <w:rPr>
          <w:i/>
          <w:iCs/>
          <w:lang w:val="en-GB"/>
        </w:rPr>
        <w:t>x</w:t>
      </w:r>
      <w:r>
        <w:rPr>
          <w:i/>
          <w:iCs/>
          <w:vertAlign w:val="subscript"/>
          <w:lang w:val="en-GB"/>
        </w:rPr>
        <w:t>c</w:t>
      </w:r>
      <w:r>
        <w:rPr>
          <w:lang w:val="en-GB"/>
        </w:rPr>
        <w:t xml:space="preserve">. The probability that the tie change that will result in </w:t>
      </w:r>
      <w:proofErr w:type="spellStart"/>
      <w:r w:rsidRPr="008A0CFB">
        <w:rPr>
          <w:i/>
          <w:iCs/>
          <w:lang w:val="en-GB"/>
        </w:rPr>
        <w:t>x</w:t>
      </w:r>
      <w:r w:rsidRPr="008A0CFB">
        <w:rPr>
          <w:i/>
          <w:iCs/>
          <w:vertAlign w:val="subscript"/>
          <w:lang w:val="en-GB"/>
        </w:rPr>
        <w:t>a</w:t>
      </w:r>
      <w:proofErr w:type="spellEnd"/>
      <w:r w:rsidRPr="008A0CFB">
        <w:rPr>
          <w:lang w:val="en-GB"/>
        </w:rPr>
        <w:t xml:space="preserve"> </w:t>
      </w:r>
      <w:r>
        <w:rPr>
          <w:lang w:val="en-GB"/>
        </w:rPr>
        <w:t xml:space="preserve">(from all possible networks </w:t>
      </w:r>
      <w:r>
        <w:rPr>
          <w:i/>
          <w:iCs/>
          <w:lang w:val="en-GB"/>
        </w:rPr>
        <w:t xml:space="preserve">X) </w:t>
      </w:r>
      <w:r>
        <w:rPr>
          <w:lang w:val="en-GB"/>
        </w:rPr>
        <w:t xml:space="preserve">is chosen is then given by: </w:t>
      </w:r>
    </w:p>
    <w:p w14:paraId="4F01C7BC" w14:textId="77777777" w:rsidR="00A47350" w:rsidRDefault="00A47350" w:rsidP="00A47350">
      <w:pPr>
        <w:ind w:firstLine="0"/>
        <w:jc w:val="both"/>
        <w:rPr>
          <w:rStyle w:val="Emphasis"/>
          <w:lang w:val="en-GB"/>
        </w:rPr>
      </w:pPr>
    </w:p>
    <w:p w14:paraId="125846A6" w14:textId="77777777" w:rsidR="00A47350" w:rsidRPr="00547021" w:rsidRDefault="00A47350" w:rsidP="00A47350">
      <w:pPr>
        <w:ind w:firstLine="0"/>
        <w:jc w:val="both"/>
        <w:rPr>
          <w:rStyle w:val="Emphasis"/>
          <w:rFonts w:eastAsiaTheme="minorEastAsia"/>
          <w:iCs w:val="0"/>
          <w:lang w:val="en-GB"/>
        </w:rPr>
      </w:pPr>
      <m:oMathPara>
        <m:oMath>
          <m:r>
            <w:rPr>
              <w:rStyle w:val="Emphasis"/>
              <w:rFonts w:ascii="Cambria Math" w:hAnsi="Cambria Math"/>
              <w:lang w:val="en-GB"/>
            </w:rPr>
            <m:t>P</m:t>
          </m:r>
          <m:d>
            <m:dPr>
              <m:ctrlPr>
                <w:rPr>
                  <w:rStyle w:val="Emphasis"/>
                  <w:rFonts w:ascii="Cambria Math" w:hAnsi="Cambria Math"/>
                  <w:i w:val="0"/>
                  <w:iCs w:val="0"/>
                  <w:lang w:val="en-GB"/>
                </w:rPr>
              </m:ctrlPr>
            </m:dPr>
            <m:e>
              <m:r>
                <w:rPr>
                  <w:rStyle w:val="Emphasis"/>
                  <w:rFonts w:ascii="Cambria Math" w:hAnsi="Cambria Math"/>
                  <w:lang w:val="en-GB"/>
                </w:rPr>
                <m:t>X</m:t>
              </m:r>
              <m:r>
                <m:rPr>
                  <m:sty m:val="p"/>
                </m:rPr>
                <w:rPr>
                  <w:rStyle w:val="Emphasis"/>
                  <w:rFonts w:ascii="Cambria Math" w:hAnsi="Cambria Math"/>
                  <w:lang w:val="en-GB"/>
                </w:rPr>
                <m:t>=</m:t>
              </m:r>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r>
            <m:rPr>
              <m:sty m:val="p"/>
            </m:rPr>
            <w:rPr>
              <w:rStyle w:val="Emphasis"/>
              <w:rFonts w:ascii="Cambria Math" w:hAnsi="Cambria Math"/>
              <w:lang w:val="en-GB"/>
            </w:rPr>
            <m:t xml:space="preserve">= </m:t>
          </m:r>
          <m:f>
            <m:fPr>
              <m:ctrlPr>
                <w:rPr>
                  <w:rStyle w:val="Emphasis"/>
                  <w:rFonts w:ascii="Cambria Math" w:hAnsi="Cambria Math"/>
                  <w:i w:val="0"/>
                  <w:iCs w:val="0"/>
                  <w:lang w:val="en-GB"/>
                </w:rPr>
              </m:ctrlPr>
            </m:fPr>
            <m:num>
              <m:r>
                <m:rPr>
                  <m:sty m:val="p"/>
                </m:rPr>
                <w:rPr>
                  <w:rStyle w:val="Emphasis"/>
                  <w:rFonts w:ascii="Cambria Math" w:hAnsi="Cambria Math"/>
                  <w:lang w:val="en-GB"/>
                </w:rPr>
                <m:t>exp⁡(</m:t>
              </m:r>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r>
                <m:rPr>
                  <m:sty m:val="p"/>
                </m:rPr>
                <w:rPr>
                  <w:rStyle w:val="Emphasis"/>
                  <w:rFonts w:ascii="Cambria Math" w:hAnsi="Cambria Math"/>
                  <w:lang w:val="en-GB"/>
                </w:rPr>
                <m:t>)</m:t>
              </m:r>
            </m:num>
            <m:den>
              <m:func>
                <m:funcPr>
                  <m:ctrlPr>
                    <w:rPr>
                      <w:rStyle w:val="Emphasis"/>
                      <w:rFonts w:ascii="Cambria Math" w:hAnsi="Cambria Math"/>
                      <w:i w:val="0"/>
                      <w:iCs w:val="0"/>
                      <w:lang w:val="en-GB"/>
                    </w:rPr>
                  </m:ctrlPr>
                </m:funcPr>
                <m:fName>
                  <m:r>
                    <m:rPr>
                      <m:sty m:val="p"/>
                    </m:rPr>
                    <w:rPr>
                      <w:rStyle w:val="Emphasis"/>
                      <w:rFonts w:ascii="Cambria Math" w:hAnsi="Cambria Math"/>
                      <w:lang w:val="en-GB"/>
                    </w:rPr>
                    <m:t>exp</m:t>
                  </m:r>
                </m:fName>
                <m:e>
                  <m:d>
                    <m:dPr>
                      <m:ctrlPr>
                        <w:rPr>
                          <w:rStyle w:val="Emphasis"/>
                          <w:rFonts w:ascii="Cambria Math" w:hAnsi="Cambria Math"/>
                          <w:i w:val="0"/>
                          <w:iCs w:val="0"/>
                          <w:lang w:val="en-GB"/>
                        </w:rPr>
                      </m:ctrlPr>
                    </m:dPr>
                    <m:e>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e>
                  </m:d>
                </m:e>
              </m:func>
              <m:r>
                <m:rPr>
                  <m:sty m:val="p"/>
                </m:rPr>
                <w:rPr>
                  <w:rStyle w:val="Emphasis"/>
                  <w:rFonts w:ascii="Cambria Math" w:hAnsi="Cambria Math"/>
                  <w:lang w:val="en-GB"/>
                </w:rPr>
                <m:t>+</m:t>
              </m:r>
              <m:func>
                <m:funcPr>
                  <m:ctrlPr>
                    <w:rPr>
                      <w:rStyle w:val="Emphasis"/>
                      <w:rFonts w:ascii="Cambria Math" w:hAnsi="Cambria Math"/>
                      <w:i w:val="0"/>
                      <w:iCs w:val="0"/>
                      <w:lang w:val="en-GB"/>
                    </w:rPr>
                  </m:ctrlPr>
                </m:funcPr>
                <m:fName>
                  <m:r>
                    <m:rPr>
                      <m:sty m:val="p"/>
                    </m:rPr>
                    <w:rPr>
                      <w:rStyle w:val="Emphasis"/>
                      <w:rFonts w:ascii="Cambria Math" w:hAnsi="Cambria Math"/>
                      <w:lang w:val="en-GB"/>
                    </w:rPr>
                    <m:t>exp</m:t>
                  </m:r>
                </m:fName>
                <m:e>
                  <m:d>
                    <m:dPr>
                      <m:ctrlPr>
                        <w:rPr>
                          <w:rStyle w:val="Emphasis"/>
                          <w:rFonts w:ascii="Cambria Math" w:hAnsi="Cambria Math"/>
                          <w:i w:val="0"/>
                          <w:iCs w:val="0"/>
                          <w:lang w:val="en-GB"/>
                        </w:rPr>
                      </m:ctrlPr>
                    </m:dPr>
                    <m:e>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b</m:t>
                              </m:r>
                            </m:sub>
                          </m:sSub>
                        </m:e>
                      </m:d>
                    </m:e>
                  </m:d>
                </m:e>
              </m:func>
              <m:r>
                <m:rPr>
                  <m:sty m:val="p"/>
                </m:rPr>
                <w:rPr>
                  <w:rStyle w:val="Emphasis"/>
                  <w:rFonts w:ascii="Cambria Math" w:hAnsi="Cambria Math"/>
                  <w:lang w:val="en-GB"/>
                </w:rPr>
                <m:t>+exp⁡(</m:t>
              </m:r>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c</m:t>
                      </m:r>
                    </m:sub>
                  </m:sSub>
                </m:e>
              </m:d>
              <m:r>
                <m:rPr>
                  <m:sty m:val="p"/>
                </m:rPr>
                <w:rPr>
                  <w:rStyle w:val="Emphasis"/>
                  <w:rFonts w:ascii="Cambria Math" w:hAnsi="Cambria Math"/>
                  <w:lang w:val="en-GB"/>
                </w:rPr>
                <m:t>)</m:t>
              </m:r>
            </m:den>
          </m:f>
        </m:oMath>
      </m:oMathPara>
    </w:p>
    <w:p w14:paraId="5F9B0F7E" w14:textId="77777777" w:rsidR="00A47350" w:rsidRDefault="00A47350" w:rsidP="00A47350">
      <w:pPr>
        <w:ind w:firstLine="0"/>
        <w:jc w:val="both"/>
        <w:rPr>
          <w:rStyle w:val="Emphasis"/>
          <w:lang w:val="en-GB"/>
        </w:rPr>
      </w:pPr>
    </w:p>
    <w:p w14:paraId="5AAE2FA9" w14:textId="77777777" w:rsidR="00A47350" w:rsidRPr="00CA7A94" w:rsidRDefault="00A47350" w:rsidP="00A47350">
      <w:pPr>
        <w:ind w:firstLine="0"/>
        <w:jc w:val="both"/>
        <w:rPr>
          <w:lang w:val="en-GB"/>
        </w:rPr>
      </w:pPr>
      <w:r w:rsidRPr="008A0CFB">
        <w:rPr>
          <w:lang w:val="en-GB"/>
        </w:rPr>
        <w:t xml:space="preserve">The interpretation of the parameters </w:t>
      </w:r>
      <w:r>
        <w:rPr>
          <w:lang w:val="en-GB"/>
        </w:rPr>
        <w:t xml:space="preserve">of the evaluation function </w:t>
      </w:r>
      <w:r w:rsidRPr="008A0CFB">
        <w:rPr>
          <w:lang w:val="en-GB"/>
        </w:rPr>
        <w:t>resembles the interpretation of a logistic regression</w:t>
      </w:r>
      <w:r>
        <w:rPr>
          <w:lang w:val="en-GB"/>
        </w:rPr>
        <w:t>: exp(</w:t>
      </w:r>
      <w:r>
        <w:rPr>
          <w:rStyle w:val="Emphasis"/>
        </w:rPr>
        <w:t>β</w:t>
      </w:r>
      <w:proofErr w:type="spellStart"/>
      <w:r w:rsidRPr="005112E8">
        <w:rPr>
          <w:rStyle w:val="Emphasis"/>
          <w:vertAlign w:val="subscript"/>
          <w:lang w:val="en-GB"/>
        </w:rPr>
        <w:t>k</w:t>
      </w:r>
      <w:r w:rsidRPr="005112E8">
        <w:rPr>
          <w:rStyle w:val="Emphasis"/>
          <w:vertAlign w:val="superscript"/>
          <w:lang w:val="en-GB"/>
        </w:rPr>
        <w:t>net</w:t>
      </w:r>
      <w:proofErr w:type="spellEnd"/>
      <w:r>
        <w:rPr>
          <w:lang w:val="en-GB"/>
        </w:rPr>
        <w:t xml:space="preserve">) is the ratio of the probabilities to observe network </w:t>
      </w:r>
      <w:proofErr w:type="spellStart"/>
      <w:r w:rsidRPr="008A0CFB">
        <w:rPr>
          <w:i/>
          <w:iCs/>
          <w:lang w:val="en-GB"/>
        </w:rPr>
        <w:t>x</w:t>
      </w:r>
      <w:r w:rsidRPr="008A0CFB">
        <w:rPr>
          <w:i/>
          <w:iCs/>
          <w:vertAlign w:val="subscript"/>
          <w:lang w:val="en-GB"/>
        </w:rPr>
        <w:t>a</w:t>
      </w:r>
      <w:proofErr w:type="spellEnd"/>
      <w:r w:rsidRPr="008A0CFB">
        <w:rPr>
          <w:lang w:val="en-GB"/>
        </w:rPr>
        <w:t xml:space="preserve"> </w:t>
      </w:r>
      <w:r>
        <w:rPr>
          <w:lang w:val="en-GB"/>
        </w:rPr>
        <w:t xml:space="preserve">versus </w:t>
      </w:r>
      <w:proofErr w:type="spellStart"/>
      <w:r w:rsidRPr="008A0CFB">
        <w:rPr>
          <w:i/>
          <w:iCs/>
          <w:lang w:val="en-GB"/>
        </w:rPr>
        <w:t>x</w:t>
      </w:r>
      <w:r>
        <w:rPr>
          <w:i/>
          <w:iCs/>
          <w:vertAlign w:val="subscript"/>
          <w:lang w:val="en-GB"/>
        </w:rPr>
        <w:t>b</w:t>
      </w:r>
      <w:proofErr w:type="spellEnd"/>
      <w:r>
        <w:rPr>
          <w:lang w:val="en-GB"/>
        </w:rPr>
        <w:t xml:space="preserve">, under the </w:t>
      </w:r>
      <w:r>
        <w:rPr>
          <w:lang w:val="en-GB"/>
        </w:rPr>
        <w:lastRenderedPageBreak/>
        <w:t xml:space="preserve">ceteris paribus condition that the only difference between these networks is that </w:t>
      </w:r>
      <w:proofErr w:type="spellStart"/>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proofErr w:type="spellEnd"/>
      <w:r>
        <w:rPr>
          <w:lang w:val="en-GB"/>
        </w:rPr>
        <w:t>(</w:t>
      </w:r>
      <w:proofErr w:type="spellStart"/>
      <w:r w:rsidRPr="008A0CFB">
        <w:rPr>
          <w:i/>
          <w:iCs/>
          <w:lang w:val="en-GB"/>
        </w:rPr>
        <w:t>x</w:t>
      </w:r>
      <w:r w:rsidRPr="008A0CFB">
        <w:rPr>
          <w:i/>
          <w:iCs/>
          <w:vertAlign w:val="subscript"/>
          <w:lang w:val="en-GB"/>
        </w:rPr>
        <w:t>a</w:t>
      </w:r>
      <w:proofErr w:type="spellEnd"/>
      <w:r>
        <w:rPr>
          <w:lang w:val="en-GB"/>
        </w:rPr>
        <w:t xml:space="preserve">) - </w:t>
      </w:r>
      <w:proofErr w:type="spellStart"/>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proofErr w:type="spellEnd"/>
      <w:r>
        <w:rPr>
          <w:lang w:val="en-GB"/>
        </w:rPr>
        <w:t>(</w:t>
      </w:r>
      <w:proofErr w:type="spellStart"/>
      <w:r w:rsidRPr="008A0CFB">
        <w:rPr>
          <w:i/>
          <w:iCs/>
          <w:lang w:val="en-GB"/>
        </w:rPr>
        <w:t>x</w:t>
      </w:r>
      <w:r>
        <w:rPr>
          <w:i/>
          <w:iCs/>
          <w:vertAlign w:val="subscript"/>
          <w:lang w:val="en-GB"/>
        </w:rPr>
        <w:t>b</w:t>
      </w:r>
      <w:proofErr w:type="spellEnd"/>
      <w:r>
        <w:rPr>
          <w:lang w:val="en-GB"/>
        </w:rPr>
        <w:t>) = 1.</w:t>
      </w:r>
      <w:r>
        <w:rPr>
          <w:rStyle w:val="EndnoteReference"/>
          <w:lang w:val="en-GB"/>
        </w:rPr>
        <w:endnoteReference w:id="3"/>
      </w:r>
      <w:r>
        <w:rPr>
          <w:lang w:val="en-GB"/>
        </w:rPr>
        <w:t xml:space="preserve"> </w:t>
      </w:r>
    </w:p>
    <w:p w14:paraId="67674CE5" w14:textId="2455B51C" w:rsidR="00A47350" w:rsidRDefault="00A47350" w:rsidP="00A47350">
      <w:pPr>
        <w:ind w:firstLine="708"/>
        <w:jc w:val="both"/>
        <w:rPr>
          <w:iCs/>
          <w:lang w:val="en-GB"/>
        </w:rPr>
      </w:pPr>
      <w:r>
        <w:rPr>
          <w:iCs/>
          <w:lang w:val="en-GB"/>
        </w:rPr>
        <w:t xml:space="preserve">Following the </w:t>
      </w:r>
      <w:proofErr w:type="spellStart"/>
      <w:r>
        <w:rPr>
          <w:iCs/>
          <w:lang w:val="en-GB"/>
        </w:rPr>
        <w:t>Rsiena</w:t>
      </w:r>
      <w:proofErr w:type="spellEnd"/>
      <w:r>
        <w:rPr>
          <w:iCs/>
          <w:lang w:val="en-GB"/>
        </w:rPr>
        <w:t xml:space="preserve"> manual</w:t>
      </w:r>
      <w:r w:rsidR="006B5DAF">
        <w:rPr>
          <w:iCs/>
          <w:lang w:val="en-GB"/>
        </w:rPr>
        <w:t xml:space="preserve"> </w:t>
      </w:r>
      <w:r w:rsidR="006B5DAF">
        <w:rPr>
          <w:iCs/>
          <w:lang w:val="en-GB"/>
        </w:rPr>
        <w:fldChar w:fldCharType="begin"/>
      </w:r>
      <w:r w:rsidR="006B5DAF">
        <w:rPr>
          <w:iCs/>
          <w:lang w:val="en-GB"/>
        </w:rPr>
        <w:instrText xml:space="preserve"> ADDIN ZOTERO_ITEM CSL_CITATION {"citationID":"Y3Ua6GjE","properties":{"formattedCitation":"(Ripley et al. 2021)","plainCitation":"(Ripley et al. 2021)","noteIndex":0},"citationItems":[{"id":66,"uris":["http://zotero.org/users/6814611/items/H98HZKXT"],"uri":["http://zotero.org/users/6814611/items/H98HZKXT"],"itemData":{"id":66,"type":"report","publisher":"Oxford: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6B5DAF">
        <w:rPr>
          <w:iCs/>
          <w:lang w:val="en-GB"/>
        </w:rPr>
        <w:fldChar w:fldCharType="separate"/>
      </w:r>
      <w:r w:rsidR="006B5DAF" w:rsidRPr="006B5DAF">
        <w:rPr>
          <w:rFonts w:ascii="Calibri" w:hAnsi="Calibri" w:cs="Calibri"/>
          <w:lang w:val="en-GB"/>
        </w:rPr>
        <w:t>(Ripley et al. 2021)</w:t>
      </w:r>
      <w:r w:rsidR="006B5DAF">
        <w:rPr>
          <w:iCs/>
          <w:lang w:val="en-GB"/>
        </w:rPr>
        <w:fldChar w:fldCharType="end"/>
      </w:r>
      <w:r w:rsidR="006B5DAF">
        <w:rPr>
          <w:iCs/>
          <w:lang w:val="en-GB"/>
        </w:rPr>
        <w:t xml:space="preserve"> </w:t>
      </w:r>
      <w:r>
        <w:rPr>
          <w:iCs/>
          <w:lang w:val="en-GB"/>
        </w:rPr>
        <w:t>, we started with a preliminary model for the three dependent network-variables (i.e.</w:t>
      </w:r>
      <w:r w:rsidR="006B5DAF">
        <w:rPr>
          <w:iCs/>
          <w:lang w:val="en-GB"/>
        </w:rPr>
        <w:t>,</w:t>
      </w:r>
      <w:r>
        <w:rPr>
          <w:iCs/>
          <w:lang w:val="en-GB"/>
        </w:rPr>
        <w:t xml:space="preserve"> follower, retweeting, @mention) in which we included (</w:t>
      </w:r>
      <w:proofErr w:type="spellStart"/>
      <w:r>
        <w:rPr>
          <w:iCs/>
          <w:lang w:val="en-GB"/>
        </w:rPr>
        <w:t>uniplex</w:t>
      </w:r>
      <w:proofErr w:type="spellEnd"/>
      <w:r>
        <w:rPr>
          <w:iCs/>
          <w:lang w:val="en-GB"/>
        </w:rPr>
        <w:t xml:space="preserve">) structural network effects only (next to time-period specific rate functions): </w:t>
      </w:r>
      <w:r w:rsidRPr="00D85D8B">
        <w:rPr>
          <w:i/>
          <w:lang w:val="en-GB"/>
        </w:rPr>
        <w:t>out-degree</w:t>
      </w:r>
      <w:r>
        <w:rPr>
          <w:iCs/>
          <w:lang w:val="en-GB"/>
        </w:rPr>
        <w:t xml:space="preserve"> and </w:t>
      </w:r>
      <w:r w:rsidRPr="00D85D8B">
        <w:rPr>
          <w:i/>
          <w:lang w:val="en-GB"/>
        </w:rPr>
        <w:t>reciprocity</w:t>
      </w:r>
      <w:r>
        <w:rPr>
          <w:iCs/>
          <w:lang w:val="en-GB"/>
        </w:rPr>
        <w:t xml:space="preserve"> effects, </w:t>
      </w:r>
      <w:r w:rsidRPr="00D85D8B">
        <w:rPr>
          <w:i/>
          <w:lang w:val="en-GB"/>
        </w:rPr>
        <w:t>in-degree popularity</w:t>
      </w:r>
      <w:r>
        <w:rPr>
          <w:iCs/>
          <w:lang w:val="en-GB"/>
        </w:rPr>
        <w:t xml:space="preserve"> (square root version), </w:t>
      </w:r>
      <w:r w:rsidRPr="00D85D8B">
        <w:rPr>
          <w:i/>
          <w:lang w:val="en-GB"/>
        </w:rPr>
        <w:t>out-degree activity</w:t>
      </w:r>
      <w:r>
        <w:rPr>
          <w:iCs/>
          <w:lang w:val="en-GB"/>
        </w:rPr>
        <w:t xml:space="preserve"> (square root version), </w:t>
      </w:r>
      <w:r w:rsidRPr="00D85D8B">
        <w:rPr>
          <w:i/>
          <w:lang w:val="en-GB"/>
        </w:rPr>
        <w:t>out-degree popularity</w:t>
      </w:r>
      <w:r>
        <w:rPr>
          <w:iCs/>
          <w:lang w:val="en-GB"/>
        </w:rPr>
        <w:t xml:space="preserve"> (square root version) and </w:t>
      </w:r>
      <w:r w:rsidRPr="00D85D8B">
        <w:rPr>
          <w:i/>
          <w:lang w:val="en-GB"/>
        </w:rPr>
        <w:t>transitive triplets</w:t>
      </w:r>
      <w:r>
        <w:rPr>
          <w:iCs/>
          <w:lang w:val="en-GB"/>
        </w:rPr>
        <w:t xml:space="preserve">. We supplemented this model with the </w:t>
      </w:r>
      <w:r w:rsidRPr="00D85D8B">
        <w:rPr>
          <w:i/>
          <w:lang w:val="en-GB"/>
        </w:rPr>
        <w:t>shared popularity</w:t>
      </w:r>
      <w:r>
        <w:rPr>
          <w:iCs/>
          <w:lang w:val="en-GB"/>
        </w:rPr>
        <w:t xml:space="preserve"> effect.</w:t>
      </w:r>
      <w:r>
        <w:rPr>
          <w:rStyle w:val="EndnoteReference"/>
          <w:iCs/>
          <w:lang w:val="en-GB"/>
        </w:rPr>
        <w:endnoteReference w:id="4"/>
      </w:r>
      <w:r>
        <w:rPr>
          <w:iCs/>
          <w:lang w:val="en-GB"/>
        </w:rPr>
        <w:t xml:space="preserve"> The out-degree effect can be seen as a constant, the likelihood to observe a tie. The reciprocity effect assesses the extent to which forming a reciprocated tie is more likely than a non-reciprocated tie. In-degree popularity and out-degree activity take into account the dispersion in degrees, that is, that MPs who receive/send many ties at time T also receive/send many ties at time T + 1. The out-degree popularity effect models the covariance between indegrees and out-degrees. With the transitive triplets effect we test network closure and its interpretation can best be explained by the expression “friends of friends are my friends”. </w:t>
      </w:r>
      <w:r w:rsidRPr="00E3122C">
        <w:rPr>
          <w:iCs/>
          <w:highlight w:val="yellow"/>
          <w:lang w:val="en-GB"/>
        </w:rPr>
        <w:t>The shared popularity effect</w:t>
      </w:r>
      <w:r>
        <w:rPr>
          <w:iCs/>
          <w:lang w:val="en-GB"/>
        </w:rPr>
        <w:t xml:space="preserve">  </w:t>
      </w:r>
    </w:p>
    <w:p w14:paraId="00FDD99E" w14:textId="4B60CB4B" w:rsidR="00A47350" w:rsidRDefault="00A47350" w:rsidP="00A47350">
      <w:pPr>
        <w:ind w:firstLine="708"/>
        <w:jc w:val="both"/>
        <w:rPr>
          <w:iCs/>
          <w:lang w:val="en-GB"/>
        </w:rPr>
      </w:pPr>
      <w:r>
        <w:rPr>
          <w:iCs/>
          <w:lang w:val="en-GB"/>
        </w:rPr>
        <w:t xml:space="preserve">With this structural-effects-only model we reached an acceptable fit (with an overall maximum convergence ratio of .16; see </w:t>
      </w:r>
      <w:proofErr w:type="spellStart"/>
      <w:r>
        <w:rPr>
          <w:iCs/>
          <w:lang w:val="en-GB"/>
        </w:rPr>
        <w:t>github</w:t>
      </w:r>
      <w:proofErr w:type="spellEnd"/>
      <w:r>
        <w:rPr>
          <w:iCs/>
          <w:lang w:val="en-GB"/>
        </w:rPr>
        <w:t xml:space="preserve"> replication website </w:t>
      </w:r>
      <w:commentRangeStart w:id="13"/>
      <w:r>
        <w:rPr>
          <w:iCs/>
          <w:lang w:val="en-GB"/>
        </w:rPr>
        <w:t>here</w:t>
      </w:r>
      <w:commentRangeEnd w:id="13"/>
      <w:r>
        <w:rPr>
          <w:rStyle w:val="CommentReference"/>
        </w:rPr>
        <w:commentReference w:id="13"/>
      </w:r>
      <w:r>
        <w:rPr>
          <w:iCs/>
          <w:lang w:val="en-GB"/>
        </w:rPr>
        <w:t xml:space="preserve">). We subsequently included controls for MPs activity and MPs popularity: </w:t>
      </w:r>
      <w:r w:rsidRPr="00D85D8B">
        <w:rPr>
          <w:i/>
          <w:lang w:val="en-GB"/>
        </w:rPr>
        <w:t>political party</w:t>
      </w:r>
      <w:r>
        <w:rPr>
          <w:iCs/>
          <w:lang w:val="en-GB"/>
        </w:rPr>
        <w:t xml:space="preserve">, </w:t>
      </w:r>
      <w:r w:rsidRPr="00D85D8B">
        <w:rPr>
          <w:i/>
          <w:lang w:val="en-GB"/>
        </w:rPr>
        <w:t>party-leadership</w:t>
      </w:r>
      <w:r>
        <w:rPr>
          <w:iCs/>
          <w:lang w:val="en-GB"/>
        </w:rPr>
        <w:t xml:space="preserve">, </w:t>
      </w:r>
      <w:r w:rsidRPr="00D85D8B">
        <w:rPr>
          <w:i/>
          <w:lang w:val="en-GB"/>
        </w:rPr>
        <w:t>position on election ballot</w:t>
      </w:r>
      <w:r>
        <w:rPr>
          <w:iCs/>
          <w:lang w:val="en-GB"/>
        </w:rPr>
        <w:t xml:space="preserve">, and </w:t>
      </w:r>
      <w:r w:rsidRPr="00D85D8B">
        <w:rPr>
          <w:i/>
          <w:lang w:val="en-GB"/>
        </w:rPr>
        <w:t>incumbency status</w:t>
      </w:r>
      <w:r>
        <w:rPr>
          <w:iCs/>
          <w:lang w:val="en-GB"/>
        </w:rPr>
        <w:t xml:space="preserve">. The dyadic control covariates were: </w:t>
      </w:r>
      <w:r w:rsidRPr="00D85D8B">
        <w:rPr>
          <w:iCs/>
          <w:lang w:val="en-GB"/>
        </w:rPr>
        <w:t>MPs</w:t>
      </w:r>
      <w:r w:rsidRPr="00D85D8B">
        <w:rPr>
          <w:i/>
          <w:lang w:val="en-GB"/>
        </w:rPr>
        <w:t xml:space="preserve"> similarity in incumbency status</w:t>
      </w:r>
      <w:r>
        <w:rPr>
          <w:iCs/>
          <w:lang w:val="en-GB"/>
        </w:rPr>
        <w:t xml:space="preserve"> and the </w:t>
      </w:r>
      <w:r w:rsidRPr="00D85D8B">
        <w:rPr>
          <w:i/>
          <w:lang w:val="en-GB"/>
        </w:rPr>
        <w:t>seating distance</w:t>
      </w:r>
      <w:r>
        <w:rPr>
          <w:iCs/>
          <w:lang w:val="en-GB"/>
        </w:rPr>
        <w:t xml:space="preserve"> between MPs. Moreover, this model also includes our main variable of interest, namely the dyadic covariate MPs </w:t>
      </w:r>
      <w:r w:rsidRPr="00D85D8B">
        <w:rPr>
          <w:i/>
          <w:lang w:val="en-GB"/>
        </w:rPr>
        <w:t>similarity in party membership</w:t>
      </w:r>
      <w:r>
        <w:rPr>
          <w:i/>
          <w:lang w:val="en-GB"/>
        </w:rPr>
        <w:t xml:space="preserve"> </w:t>
      </w:r>
      <w:r>
        <w:rPr>
          <w:iCs/>
          <w:lang w:val="en-GB"/>
        </w:rPr>
        <w:t xml:space="preserve">with which we intend to test hypotheses 1. </w:t>
      </w:r>
      <w:r w:rsidR="007D5915">
        <w:rPr>
          <w:iCs/>
          <w:lang w:val="en-GB"/>
        </w:rPr>
        <w:t xml:space="preserve">Positive values of the corresponding parameter estimate will indicate that MPs are more likely to form ties with co-party members than with MPs from a different political party. </w:t>
      </w:r>
      <w:r>
        <w:rPr>
          <w:iCs/>
          <w:lang w:val="en-GB"/>
        </w:rPr>
        <w:t xml:space="preserve">Parameters estimates with a </w:t>
      </w:r>
      <w:r w:rsidRPr="00907CF8">
        <w:rPr>
          <w:i/>
          <w:lang w:val="en-GB"/>
        </w:rPr>
        <w:t>t</w:t>
      </w:r>
      <w:r>
        <w:rPr>
          <w:iCs/>
          <w:lang w:val="en-GB"/>
        </w:rPr>
        <w:t xml:space="preserve">-value smaller than one were subsequently dropped to obtain an acceptable fit of the model. </w:t>
      </w:r>
    </w:p>
    <w:p w14:paraId="25922F82" w14:textId="77777777" w:rsidR="00A47350" w:rsidRDefault="00A47350" w:rsidP="00A47350">
      <w:pPr>
        <w:ind w:firstLine="708"/>
        <w:jc w:val="both"/>
        <w:rPr>
          <w:iCs/>
          <w:lang w:val="en-GB"/>
        </w:rPr>
      </w:pPr>
      <w:r>
        <w:rPr>
          <w:iCs/>
          <w:lang w:val="en-GB"/>
        </w:rPr>
        <w:t xml:space="preserve">To assess the degree of segregation </w:t>
      </w:r>
      <w:r w:rsidRPr="00D85D8B">
        <w:rPr>
          <w:iCs/>
          <w:lang w:val="en-GB"/>
        </w:rPr>
        <w:t>along sex, age</w:t>
      </w:r>
      <w:r>
        <w:rPr>
          <w:iCs/>
          <w:lang w:val="en-GB"/>
        </w:rPr>
        <w:t>,</w:t>
      </w:r>
      <w:r w:rsidRPr="00D85D8B">
        <w:rPr>
          <w:iCs/>
          <w:lang w:val="en-GB"/>
        </w:rPr>
        <w:t xml:space="preserve"> and ethnic</w:t>
      </w:r>
      <w:r>
        <w:rPr>
          <w:iCs/>
          <w:lang w:val="en-GB"/>
        </w:rPr>
        <w:t xml:space="preserve"> lines and to assess the extent to which segregation along party division lines is a by-product of online social inbreeding homophily (Hypotheses 2a and 2b) we included in Model 2 the relevant dyadic covariates (</w:t>
      </w:r>
      <w:r w:rsidRPr="00385718">
        <w:rPr>
          <w:i/>
          <w:lang w:val="en-GB"/>
        </w:rPr>
        <w:t>same sex</w:t>
      </w:r>
      <w:r>
        <w:rPr>
          <w:iCs/>
          <w:lang w:val="en-GB"/>
        </w:rPr>
        <w:t xml:space="preserve">, </w:t>
      </w:r>
      <w:r w:rsidRPr="00385718">
        <w:rPr>
          <w:i/>
          <w:lang w:val="en-GB"/>
        </w:rPr>
        <w:t>age difference</w:t>
      </w:r>
      <w:r>
        <w:rPr>
          <w:iCs/>
          <w:lang w:val="en-GB"/>
        </w:rPr>
        <w:t xml:space="preserve">, </w:t>
      </w:r>
      <w:r w:rsidRPr="00385718">
        <w:rPr>
          <w:i/>
          <w:lang w:val="en-GB"/>
        </w:rPr>
        <w:t>s</w:t>
      </w:r>
      <w:r>
        <w:rPr>
          <w:i/>
          <w:lang w:val="en-GB"/>
        </w:rPr>
        <w:t>ame</w:t>
      </w:r>
      <w:r w:rsidRPr="00385718">
        <w:rPr>
          <w:i/>
          <w:lang w:val="en-GB"/>
        </w:rPr>
        <w:t xml:space="preserve"> visible minority</w:t>
      </w:r>
      <w:r>
        <w:rPr>
          <w:i/>
          <w:lang w:val="en-GB"/>
        </w:rPr>
        <w:t xml:space="preserve"> status</w:t>
      </w:r>
      <w:r>
        <w:rPr>
          <w:iCs/>
          <w:lang w:val="en-GB"/>
        </w:rPr>
        <w:t>). We also included the corresponding covariates at the ego and alter level (</w:t>
      </w:r>
      <w:r w:rsidRPr="00D85D8B">
        <w:rPr>
          <w:i/>
          <w:lang w:val="en-GB"/>
        </w:rPr>
        <w:t>sex</w:t>
      </w:r>
      <w:r>
        <w:rPr>
          <w:iCs/>
          <w:lang w:val="en-GB"/>
        </w:rPr>
        <w:t xml:space="preserve">, </w:t>
      </w:r>
      <w:r w:rsidRPr="00D85D8B">
        <w:rPr>
          <w:i/>
          <w:lang w:val="en-GB"/>
        </w:rPr>
        <w:t>age</w:t>
      </w:r>
      <w:r>
        <w:rPr>
          <w:iCs/>
          <w:lang w:val="en-GB"/>
        </w:rPr>
        <w:t xml:space="preserve">, </w:t>
      </w:r>
      <w:r w:rsidRPr="00D85D8B">
        <w:rPr>
          <w:i/>
          <w:lang w:val="en-GB"/>
        </w:rPr>
        <w:t>visible minority</w:t>
      </w:r>
      <w:r>
        <w:rPr>
          <w:iCs/>
          <w:lang w:val="en-GB"/>
        </w:rPr>
        <w:t xml:space="preserve">) in this model, to make sure our segregation estimates are not biased by ego and alter effects. We subsequently dropped the respective estimates at the ego/alter-level with a </w:t>
      </w:r>
      <w:r w:rsidRPr="00907CF8">
        <w:rPr>
          <w:i/>
          <w:lang w:val="en-GB"/>
        </w:rPr>
        <w:t>t</w:t>
      </w:r>
      <w:r>
        <w:rPr>
          <w:iCs/>
          <w:lang w:val="en-GB"/>
        </w:rPr>
        <w:t xml:space="preserve">-value smaller than one to obtain an adequate model fit. With this model, we will compare the remaining degree of segregation along the party dimension across the three dependent variables to test hypothesis 3. </w:t>
      </w:r>
    </w:p>
    <w:p w14:paraId="74354F0A" w14:textId="77777777" w:rsidR="00A47350" w:rsidRDefault="00A47350" w:rsidP="00A47350">
      <w:pPr>
        <w:ind w:firstLine="708"/>
        <w:jc w:val="both"/>
        <w:rPr>
          <w:iCs/>
          <w:lang w:val="en-GB"/>
        </w:rPr>
      </w:pPr>
      <w:r>
        <w:rPr>
          <w:iCs/>
          <w:lang w:val="en-GB"/>
        </w:rPr>
        <w:t xml:space="preserve">In our next model, Model 3, we added the following structural multiplex effects between on the one hand the follow-layer and on the other hand the retweet and @mention layer: </w:t>
      </w:r>
      <w:proofErr w:type="spellStart"/>
      <w:r>
        <w:rPr>
          <w:i/>
          <w:lang w:val="en-GB"/>
        </w:rPr>
        <w:t>crprod</w:t>
      </w:r>
      <w:proofErr w:type="spellEnd"/>
      <w:r>
        <w:rPr>
          <w:i/>
          <w:lang w:val="en-GB"/>
        </w:rPr>
        <w:t xml:space="preserve"> </w:t>
      </w:r>
      <w:r>
        <w:rPr>
          <w:iCs/>
          <w:lang w:val="en-GB"/>
        </w:rPr>
        <w:t xml:space="preserve">and </w:t>
      </w:r>
      <w:proofErr w:type="spellStart"/>
      <w:r w:rsidRPr="00130FAD">
        <w:rPr>
          <w:rFonts w:ascii="CMTT10" w:hAnsi="CMTT10" w:cs="CMTT10"/>
          <w:i/>
          <w:iCs/>
          <w:lang w:val="en-GB"/>
        </w:rPr>
        <w:lastRenderedPageBreak/>
        <w:t>crprodRecip</w:t>
      </w:r>
      <w:proofErr w:type="spellEnd"/>
      <w:r>
        <w:rPr>
          <w:iCs/>
          <w:lang w:val="en-GB"/>
        </w:rPr>
        <w:t xml:space="preserve">. Cross-network effects between the retweet and @mention layer were thus not </w:t>
      </w:r>
      <w:commentRangeStart w:id="14"/>
      <w:r>
        <w:rPr>
          <w:iCs/>
          <w:lang w:val="en-GB"/>
        </w:rPr>
        <w:t>included</w:t>
      </w:r>
      <w:commentRangeEnd w:id="14"/>
      <w:r>
        <w:rPr>
          <w:rStyle w:val="CommentReference"/>
        </w:rPr>
        <w:commentReference w:id="14"/>
      </w:r>
      <w:r>
        <w:rPr>
          <w:iCs/>
          <w:lang w:val="en-GB"/>
        </w:rPr>
        <w:t xml:space="preserve">. Once again, we dropped estimates with a </w:t>
      </w:r>
      <w:r w:rsidRPr="00907CF8">
        <w:rPr>
          <w:i/>
          <w:lang w:val="en-GB"/>
        </w:rPr>
        <w:t>t</w:t>
      </w:r>
      <w:r>
        <w:rPr>
          <w:iCs/>
          <w:lang w:val="en-GB"/>
        </w:rPr>
        <w:t xml:space="preserve">-value smaller than one (now also including estimates referring to social inbreeding homophily). With the resulting model we investigate whether segregation in one layer of Twittersphere causes segregation in another layer (hypothesis </w:t>
      </w:r>
      <w:commentRangeStart w:id="15"/>
      <w:r>
        <w:rPr>
          <w:iCs/>
          <w:lang w:val="en-GB"/>
        </w:rPr>
        <w:t>4</w:t>
      </w:r>
      <w:commentRangeEnd w:id="15"/>
      <w:r>
        <w:rPr>
          <w:rStyle w:val="CommentReference"/>
        </w:rPr>
        <w:commentReference w:id="15"/>
      </w:r>
      <w:r>
        <w:rPr>
          <w:iCs/>
          <w:lang w:val="en-GB"/>
        </w:rPr>
        <w:t xml:space="preserve">). </w:t>
      </w:r>
    </w:p>
    <w:p w14:paraId="3C261C8B" w14:textId="5841B852" w:rsidR="00A47350" w:rsidRDefault="00A47350" w:rsidP="00A47350">
      <w:pPr>
        <w:ind w:firstLine="708"/>
        <w:jc w:val="both"/>
        <w:rPr>
          <w:iCs/>
          <w:lang w:val="en-GB"/>
        </w:rPr>
      </w:pPr>
      <w:r>
        <w:rPr>
          <w:iCs/>
          <w:lang w:val="en-GB"/>
        </w:rPr>
        <w:t xml:space="preserve">With the score test implemented in the </w:t>
      </w:r>
      <w:proofErr w:type="spellStart"/>
      <w:r>
        <w:rPr>
          <w:iCs/>
          <w:lang w:val="en-GB"/>
        </w:rPr>
        <w:t>Rsiena</w:t>
      </w:r>
      <w:proofErr w:type="spellEnd"/>
      <w:r>
        <w:rPr>
          <w:iCs/>
          <w:lang w:val="en-GB"/>
        </w:rPr>
        <w:t xml:space="preserve"> ‘</w:t>
      </w:r>
      <w:proofErr w:type="spellStart"/>
      <w:r>
        <w:rPr>
          <w:iCs/>
          <w:lang w:val="en-GB"/>
        </w:rPr>
        <w:t>sienaTimeTest</w:t>
      </w:r>
      <w:proofErr w:type="spellEnd"/>
      <w:r>
        <w:rPr>
          <w:iCs/>
          <w:lang w:val="en-GB"/>
        </w:rPr>
        <w:t xml:space="preserve">’ function we assessed whether there was time heterogeneity present in our parameter values referring to segregation across party lines in Model 3. The parameters of interest of the resulting Models 1, 2 and 3 are summarized in Table 4. The full models can be found in Appendix 1 and on our replication website. </w:t>
      </w:r>
    </w:p>
    <w:p w14:paraId="52B499B9" w14:textId="1835C3A5" w:rsidR="00A47350" w:rsidRPr="00AE3ABD" w:rsidRDefault="00A47350" w:rsidP="00A47350">
      <w:pPr>
        <w:ind w:firstLine="708"/>
        <w:jc w:val="both"/>
        <w:rPr>
          <w:bCs/>
          <w:lang w:val="en-US"/>
        </w:rPr>
      </w:pPr>
      <w:r>
        <w:rPr>
          <w:bCs/>
          <w:lang w:val="en-US"/>
        </w:rPr>
        <w:t xml:space="preserve">We refer the interested reader who would like to replicate all reported findings in our manuscript, or who wants to assess how robust our findings are for alternative modelling strategies, to the replication </w:t>
      </w:r>
      <w:proofErr w:type="spellStart"/>
      <w:r>
        <w:rPr>
          <w:bCs/>
          <w:lang w:val="en-US"/>
        </w:rPr>
        <w:t>github</w:t>
      </w:r>
      <w:proofErr w:type="spellEnd"/>
      <w:r>
        <w:rPr>
          <w:bCs/>
          <w:lang w:val="en-US"/>
        </w:rPr>
        <w:t xml:space="preserve"> website, accompanying this paper (***). </w:t>
      </w:r>
    </w:p>
    <w:p w14:paraId="15521751" w14:textId="095539B3" w:rsidR="00A47350" w:rsidRPr="00A47350" w:rsidRDefault="00A47350" w:rsidP="008C201B">
      <w:pPr>
        <w:ind w:firstLine="0"/>
        <w:jc w:val="both"/>
        <w:rPr>
          <w:b/>
          <w:lang w:val="en-US"/>
        </w:rPr>
      </w:pPr>
    </w:p>
    <w:p w14:paraId="3B1BFC13" w14:textId="0496FE8C" w:rsidR="00871D73" w:rsidRPr="00217834" w:rsidRDefault="00871D73" w:rsidP="00871D73">
      <w:pPr>
        <w:ind w:firstLine="0"/>
        <w:jc w:val="both"/>
        <w:rPr>
          <w:b/>
          <w:bCs/>
          <w:lang w:val="en-US"/>
        </w:rPr>
      </w:pPr>
      <w:r>
        <w:rPr>
          <w:b/>
          <w:bCs/>
          <w:lang w:val="en-US"/>
        </w:rPr>
        <w:t>&lt;&lt;&lt;Figures 1-3&gt;&gt;&gt;</w:t>
      </w:r>
    </w:p>
    <w:p w14:paraId="707DC4C1" w14:textId="4672E954" w:rsidR="00F54381" w:rsidRDefault="00F54381" w:rsidP="008C201B">
      <w:pPr>
        <w:ind w:firstLine="0"/>
        <w:jc w:val="both"/>
        <w:rPr>
          <w:b/>
          <w:lang w:val="en-US"/>
        </w:rPr>
      </w:pPr>
    </w:p>
    <w:p w14:paraId="3A7D7A46" w14:textId="5F454C3F" w:rsidR="0076718F" w:rsidRPr="00333C70" w:rsidRDefault="00A47350" w:rsidP="008C201B">
      <w:pPr>
        <w:ind w:firstLine="0"/>
        <w:jc w:val="both"/>
        <w:rPr>
          <w:b/>
          <w:lang w:val="en-US"/>
        </w:rPr>
      </w:pPr>
      <w:r>
        <w:rPr>
          <w:b/>
          <w:lang w:val="en-US"/>
        </w:rPr>
        <w:t xml:space="preserve">4. </w:t>
      </w:r>
      <w:r w:rsidR="003F0BAF">
        <w:rPr>
          <w:b/>
          <w:lang w:val="en-US"/>
        </w:rPr>
        <w:t>R</w:t>
      </w:r>
      <w:r w:rsidR="0076718F" w:rsidRPr="00333C70">
        <w:rPr>
          <w:b/>
          <w:lang w:val="en-US"/>
        </w:rPr>
        <w:t>esults</w:t>
      </w:r>
    </w:p>
    <w:p w14:paraId="65309B6B" w14:textId="0F3677F6" w:rsidR="003F0BAF" w:rsidRPr="003F0BAF" w:rsidRDefault="003F0BAF" w:rsidP="008C201B">
      <w:pPr>
        <w:ind w:firstLine="0"/>
        <w:jc w:val="both"/>
        <w:rPr>
          <w:b/>
          <w:i/>
          <w:iCs/>
          <w:lang w:val="en-US"/>
        </w:rPr>
      </w:pPr>
      <w:r>
        <w:rPr>
          <w:b/>
          <w:i/>
          <w:iCs/>
          <w:lang w:val="en-US"/>
        </w:rPr>
        <w:t>Observed segregation</w:t>
      </w:r>
    </w:p>
    <w:p w14:paraId="6A7252DD" w14:textId="04C06D5F" w:rsidR="00DA22B4" w:rsidRPr="003F0BAF" w:rsidRDefault="00A80EFB" w:rsidP="008C201B">
      <w:pPr>
        <w:ind w:firstLine="0"/>
        <w:jc w:val="both"/>
        <w:rPr>
          <w:bCs/>
          <w:lang w:val="en-US"/>
        </w:rPr>
      </w:pPr>
      <w:r>
        <w:rPr>
          <w:bCs/>
          <w:lang w:val="en-US"/>
        </w:rPr>
        <w:t xml:space="preserve">The networks that existed in April 2017 among the Dutch MPs are summarized in Figures 1-3. </w:t>
      </w:r>
      <w:r w:rsidR="001815B6">
        <w:rPr>
          <w:bCs/>
          <w:lang w:val="en-US"/>
        </w:rPr>
        <w:t xml:space="preserve">It becomes apparent immediately that the density </w:t>
      </w:r>
      <w:r w:rsidR="001815B6">
        <w:rPr>
          <w:lang w:val="en-US"/>
        </w:rPr>
        <w:t>– the number of observed ties divided by all possible ties – is much higher in the follower network (0.25</w:t>
      </w:r>
      <w:r w:rsidR="00E61024">
        <w:rPr>
          <w:lang w:val="en-US"/>
        </w:rPr>
        <w:t>, Table 2</w:t>
      </w:r>
      <w:r w:rsidR="000E5814">
        <w:rPr>
          <w:lang w:val="en-US"/>
        </w:rPr>
        <w:t>) than</w:t>
      </w:r>
      <w:r w:rsidR="001815B6">
        <w:rPr>
          <w:lang w:val="en-US"/>
        </w:rPr>
        <w:t xml:space="preserve"> in the @mention (0.05</w:t>
      </w:r>
      <w:r w:rsidR="00E61024">
        <w:rPr>
          <w:lang w:val="en-US"/>
        </w:rPr>
        <w:t>, Table 2</w:t>
      </w:r>
      <w:r w:rsidR="001815B6">
        <w:rPr>
          <w:lang w:val="en-US"/>
        </w:rPr>
        <w:t>) or retweet (0.05</w:t>
      </w:r>
      <w:r w:rsidR="00E61024">
        <w:rPr>
          <w:lang w:val="en-US"/>
        </w:rPr>
        <w:t>, Table 2</w:t>
      </w:r>
      <w:r w:rsidR="001815B6">
        <w:rPr>
          <w:lang w:val="en-US"/>
        </w:rPr>
        <w:t>) layer.</w:t>
      </w:r>
      <w:r w:rsidR="00C645A5">
        <w:rPr>
          <w:lang w:val="en-US"/>
        </w:rPr>
        <w:t xml:space="preserve"> This means that MPs are more likely to be connected as follower-</w:t>
      </w:r>
      <w:proofErr w:type="spellStart"/>
      <w:r w:rsidR="00C645A5">
        <w:rPr>
          <w:lang w:val="en-US"/>
        </w:rPr>
        <w:t>followee</w:t>
      </w:r>
      <w:proofErr w:type="spellEnd"/>
      <w:r w:rsidR="00C645A5">
        <w:rPr>
          <w:lang w:val="en-US"/>
        </w:rPr>
        <w:t xml:space="preserve"> than that they retweet or @mention </w:t>
      </w:r>
      <w:r w:rsidR="00EC178B">
        <w:rPr>
          <w:lang w:val="en-US"/>
        </w:rPr>
        <w:t>each other</w:t>
      </w:r>
      <w:r w:rsidR="00C645A5">
        <w:rPr>
          <w:lang w:val="en-US"/>
        </w:rPr>
        <w:t>.</w:t>
      </w:r>
      <w:r w:rsidR="001815B6">
        <w:rPr>
          <w:lang w:val="en-US"/>
        </w:rPr>
        <w:t xml:space="preserve"> </w:t>
      </w:r>
      <w:r w:rsidR="00E61024">
        <w:rPr>
          <w:lang w:val="en-US"/>
        </w:rPr>
        <w:t>The nodes in the directed networks</w:t>
      </w:r>
      <w:r w:rsidR="00F30D36">
        <w:rPr>
          <w:lang w:val="en-US"/>
        </w:rPr>
        <w:t xml:space="preserve"> of Figure 1-3</w:t>
      </w:r>
      <w:r w:rsidR="00E61024">
        <w:rPr>
          <w:lang w:val="en-US"/>
        </w:rPr>
        <w:t xml:space="preserve"> are proportional to their outdegree</w:t>
      </w:r>
      <w:r w:rsidR="00C645A5">
        <w:rPr>
          <w:lang w:val="en-US"/>
        </w:rPr>
        <w:t xml:space="preserve"> (the number of other MPs they follow, retweet or @mention).</w:t>
      </w:r>
      <w:r w:rsidR="00E61024">
        <w:rPr>
          <w:lang w:val="en-US"/>
        </w:rPr>
        <w:t xml:space="preserve">  </w:t>
      </w:r>
      <w:r w:rsidR="00C645A5">
        <w:rPr>
          <w:lang w:val="en-US"/>
        </w:rPr>
        <w:t>I</w:t>
      </w:r>
      <w:r w:rsidR="00E61024">
        <w:rPr>
          <w:lang w:val="en-US"/>
        </w:rPr>
        <w:t>n each layer of the Twitter network</w:t>
      </w:r>
      <w:r w:rsidR="000E5814">
        <w:rPr>
          <w:lang w:val="en-US"/>
        </w:rPr>
        <w:t>,</w:t>
      </w:r>
      <w:r w:rsidR="00F30D36">
        <w:rPr>
          <w:lang w:val="en-US"/>
        </w:rPr>
        <w:t xml:space="preserve"> </w:t>
      </w:r>
      <w:r w:rsidR="00E61024">
        <w:rPr>
          <w:lang w:val="en-US"/>
        </w:rPr>
        <w:t>we observe quite some variation</w:t>
      </w:r>
      <w:r w:rsidR="004B7D20">
        <w:rPr>
          <w:lang w:val="en-US"/>
        </w:rPr>
        <w:t xml:space="preserve"> across MPs</w:t>
      </w:r>
      <w:r w:rsidR="00E61024">
        <w:rPr>
          <w:lang w:val="en-US"/>
        </w:rPr>
        <w:t xml:space="preserve"> in outdegree </w:t>
      </w:r>
      <w:r w:rsidR="00F30D36">
        <w:rPr>
          <w:lang w:val="en-US"/>
        </w:rPr>
        <w:t>t</w:t>
      </w:r>
      <w:r w:rsidR="00E61024">
        <w:rPr>
          <w:lang w:val="en-US"/>
        </w:rPr>
        <w:t xml:space="preserve">o which we already alluded to in the introduction. </w:t>
      </w:r>
      <w:r w:rsidR="00F4209E">
        <w:rPr>
          <w:lang w:val="en-US"/>
        </w:rPr>
        <w:t xml:space="preserve">It are not necessarily the same MPs who have a relative high outdegree in each network layer. For example, </w:t>
      </w:r>
      <w:r w:rsidR="004C36D6">
        <w:rPr>
          <w:lang w:val="en-US"/>
        </w:rPr>
        <w:t xml:space="preserve">Pieter </w:t>
      </w:r>
      <w:proofErr w:type="spellStart"/>
      <w:r w:rsidR="004C36D6">
        <w:rPr>
          <w:lang w:val="en-US"/>
        </w:rPr>
        <w:t>Heerma</w:t>
      </w:r>
      <w:proofErr w:type="spellEnd"/>
      <w:r w:rsidR="00C645A5">
        <w:rPr>
          <w:lang w:val="en-US"/>
        </w:rPr>
        <w:t xml:space="preserve"> (Christian Democrats)</w:t>
      </w:r>
      <w:r w:rsidR="00F4209E">
        <w:rPr>
          <w:lang w:val="en-US"/>
        </w:rPr>
        <w:t xml:space="preserve"> follows most other MPs</w:t>
      </w:r>
      <w:r w:rsidR="004C36D6">
        <w:rPr>
          <w:lang w:val="en-US"/>
        </w:rPr>
        <w:t xml:space="preserve">, Peter </w:t>
      </w:r>
      <w:proofErr w:type="spellStart"/>
      <w:r w:rsidR="004C36D6">
        <w:rPr>
          <w:lang w:val="en-US"/>
        </w:rPr>
        <w:t>Kwint</w:t>
      </w:r>
      <w:proofErr w:type="spellEnd"/>
      <w:r w:rsidR="00F30D36">
        <w:rPr>
          <w:lang w:val="en-US"/>
        </w:rPr>
        <w:t>,</w:t>
      </w:r>
      <w:r w:rsidR="004C36D6">
        <w:rPr>
          <w:lang w:val="en-US"/>
        </w:rPr>
        <w:t xml:space="preserve"> </w:t>
      </w:r>
      <w:r w:rsidR="00C645A5">
        <w:rPr>
          <w:lang w:val="en-US"/>
        </w:rPr>
        <w:t>(Socialist Party)</w:t>
      </w:r>
      <w:r w:rsidR="00F4209E">
        <w:rPr>
          <w:lang w:val="en-US"/>
        </w:rPr>
        <w:t xml:space="preserve"> </w:t>
      </w:r>
      <w:r w:rsidR="004C36D6">
        <w:rPr>
          <w:lang w:val="en-US"/>
        </w:rPr>
        <w:t>@</w:t>
      </w:r>
      <w:r w:rsidR="00F4209E">
        <w:rPr>
          <w:lang w:val="en-US"/>
        </w:rPr>
        <w:t>mentions most other MPs</w:t>
      </w:r>
      <w:r w:rsidR="00C645A5">
        <w:rPr>
          <w:lang w:val="en-US"/>
        </w:rPr>
        <w:t>,</w:t>
      </w:r>
      <w:r w:rsidR="004C36D6">
        <w:rPr>
          <w:lang w:val="en-US"/>
        </w:rPr>
        <w:t xml:space="preserve"> and </w:t>
      </w:r>
      <w:r w:rsidR="004C36D6" w:rsidRPr="004C36D6">
        <w:rPr>
          <w:lang w:val="en-US"/>
        </w:rPr>
        <w:t xml:space="preserve">Dilan </w:t>
      </w:r>
      <w:proofErr w:type="spellStart"/>
      <w:r w:rsidR="004C36D6" w:rsidRPr="004C36D6">
        <w:rPr>
          <w:lang w:val="en-US"/>
        </w:rPr>
        <w:t>Yesilgöz-Zegerius</w:t>
      </w:r>
      <w:proofErr w:type="spellEnd"/>
      <w:r w:rsidR="00C645A5">
        <w:rPr>
          <w:lang w:val="en-US"/>
        </w:rPr>
        <w:t xml:space="preserve"> (Conservative Liberals)</w:t>
      </w:r>
      <w:r w:rsidR="004C36D6">
        <w:rPr>
          <w:lang w:val="en-US"/>
        </w:rPr>
        <w:t xml:space="preserve"> retweets other MPs</w:t>
      </w:r>
      <w:r w:rsidR="00C645A5">
        <w:rPr>
          <w:lang w:val="en-US"/>
        </w:rPr>
        <w:t>’ posts most</w:t>
      </w:r>
      <w:r w:rsidR="00F4209E">
        <w:rPr>
          <w:lang w:val="en-US"/>
        </w:rPr>
        <w:t xml:space="preserve">. </w:t>
      </w:r>
      <w:r w:rsidR="00333C70">
        <w:rPr>
          <w:lang w:val="en-US"/>
        </w:rPr>
        <w:t xml:space="preserve">That MPs hold different network positions in each layer is also evidenced by the weak </w:t>
      </w:r>
      <w:r w:rsidR="00DA22B4">
        <w:rPr>
          <w:lang w:val="en-US"/>
        </w:rPr>
        <w:t xml:space="preserve">Spearman’s </w:t>
      </w:r>
      <w:r w:rsidR="00907CF8">
        <w:rPr>
          <w:lang w:val="en-US"/>
        </w:rPr>
        <w:t>rank order</w:t>
      </w:r>
      <w:r w:rsidR="004C36D6">
        <w:rPr>
          <w:lang w:val="en-US"/>
        </w:rPr>
        <w:t xml:space="preserve"> correlation between </w:t>
      </w:r>
      <w:r w:rsidR="00DA22B4">
        <w:rPr>
          <w:lang w:val="en-US"/>
        </w:rPr>
        <w:t xml:space="preserve">follower </w:t>
      </w:r>
      <w:r w:rsidR="004C36D6">
        <w:rPr>
          <w:lang w:val="en-US"/>
        </w:rPr>
        <w:t xml:space="preserve">outdegrees </w:t>
      </w:r>
      <w:r w:rsidR="00DA22B4">
        <w:rPr>
          <w:lang w:val="en-US"/>
        </w:rPr>
        <w:t xml:space="preserve">and @mention outdegree </w:t>
      </w:r>
      <w:r w:rsidR="00333C70">
        <w:rPr>
          <w:lang w:val="en-US"/>
        </w:rPr>
        <w:t>(</w:t>
      </w:r>
      <w:r w:rsidR="00DA22B4">
        <w:rPr>
          <w:lang w:val="en-US"/>
        </w:rPr>
        <w:t>.39</w:t>
      </w:r>
      <w:r w:rsidR="00333C70">
        <w:rPr>
          <w:lang w:val="en-US"/>
        </w:rPr>
        <w:t>)</w:t>
      </w:r>
      <w:r w:rsidR="00DA22B4">
        <w:rPr>
          <w:lang w:val="en-US"/>
        </w:rPr>
        <w:t xml:space="preserve"> and between the </w:t>
      </w:r>
      <w:r w:rsidR="00333C70">
        <w:rPr>
          <w:lang w:val="en-US"/>
        </w:rPr>
        <w:t xml:space="preserve">@mention </w:t>
      </w:r>
      <w:r w:rsidR="00DA22B4">
        <w:rPr>
          <w:lang w:val="en-US"/>
        </w:rPr>
        <w:t>outdegree and retweet</w:t>
      </w:r>
      <w:r w:rsidR="00333C70">
        <w:rPr>
          <w:lang w:val="en-US"/>
        </w:rPr>
        <w:t xml:space="preserve"> outdegree</w:t>
      </w:r>
      <w:r w:rsidR="00DA22B4">
        <w:rPr>
          <w:lang w:val="en-US"/>
        </w:rPr>
        <w:t xml:space="preserve"> </w:t>
      </w:r>
      <w:r w:rsidR="00333C70">
        <w:rPr>
          <w:lang w:val="en-US"/>
        </w:rPr>
        <w:t>(</w:t>
      </w:r>
      <w:r w:rsidR="00DA22B4">
        <w:rPr>
          <w:lang w:val="en-US"/>
        </w:rPr>
        <w:t>.</w:t>
      </w:r>
      <w:commentRangeStart w:id="16"/>
      <w:r w:rsidR="00DA22B4">
        <w:rPr>
          <w:lang w:val="en-US"/>
        </w:rPr>
        <w:t>53</w:t>
      </w:r>
      <w:commentRangeEnd w:id="16"/>
      <w:r w:rsidR="00333C70">
        <w:rPr>
          <w:rStyle w:val="CommentReference"/>
        </w:rPr>
        <w:commentReference w:id="16"/>
      </w:r>
      <w:r w:rsidR="00333C70">
        <w:rPr>
          <w:lang w:val="en-US"/>
        </w:rPr>
        <w:t>)</w:t>
      </w:r>
      <w:r w:rsidR="00DA22B4">
        <w:rPr>
          <w:lang w:val="en-US"/>
        </w:rPr>
        <w:t xml:space="preserve">. </w:t>
      </w:r>
    </w:p>
    <w:p w14:paraId="709DB071" w14:textId="0E304DD6" w:rsidR="00441FC6" w:rsidRPr="00760995" w:rsidRDefault="00DA22B4" w:rsidP="008C201B">
      <w:pPr>
        <w:ind w:firstLine="0"/>
        <w:jc w:val="both"/>
        <w:rPr>
          <w:lang w:val="en-GB"/>
        </w:rPr>
      </w:pPr>
      <w:r>
        <w:rPr>
          <w:lang w:val="en-US"/>
        </w:rPr>
        <w:tab/>
      </w:r>
      <w:r w:rsidR="00760995" w:rsidRPr="000B1F5F">
        <w:rPr>
          <w:highlight w:val="yellow"/>
          <w:lang w:val="en-GB"/>
        </w:rPr>
        <w:t xml:space="preserve">Tot </w:t>
      </w:r>
      <w:proofErr w:type="spellStart"/>
      <w:r w:rsidR="00760995" w:rsidRPr="000B1F5F">
        <w:rPr>
          <w:highlight w:val="yellow"/>
          <w:lang w:val="en-GB"/>
        </w:rPr>
        <w:t>hier</w:t>
      </w:r>
      <w:proofErr w:type="spellEnd"/>
      <w:r w:rsidR="00760995" w:rsidRPr="000B1F5F">
        <w:rPr>
          <w:highlight w:val="yellow"/>
          <w:lang w:val="en-GB"/>
        </w:rPr>
        <w:t xml:space="preserve"> met refs</w:t>
      </w:r>
    </w:p>
    <w:p w14:paraId="5351F3FD" w14:textId="77777777" w:rsidR="00A47350" w:rsidRDefault="00A47350" w:rsidP="008C201B">
      <w:pPr>
        <w:ind w:firstLine="0"/>
        <w:jc w:val="both"/>
        <w:rPr>
          <w:i/>
          <w:iCs/>
          <w:lang w:val="en-US"/>
        </w:rPr>
      </w:pPr>
    </w:p>
    <w:p w14:paraId="74A23747" w14:textId="40251A08" w:rsidR="00934140" w:rsidRPr="00333C70" w:rsidRDefault="0096542B" w:rsidP="00333C70">
      <w:pPr>
        <w:ind w:firstLine="0"/>
        <w:jc w:val="both"/>
        <w:rPr>
          <w:strike/>
          <w:lang w:val="en-US"/>
        </w:rPr>
      </w:pPr>
      <w:r>
        <w:rPr>
          <w:lang w:val="en-US"/>
        </w:rPr>
        <w:t xml:space="preserve">While </w:t>
      </w:r>
      <w:r w:rsidR="0076718F">
        <w:rPr>
          <w:lang w:val="en-US"/>
        </w:rPr>
        <w:t>Figure 1-3</w:t>
      </w:r>
      <w:r>
        <w:rPr>
          <w:lang w:val="en-US"/>
        </w:rPr>
        <w:t xml:space="preserve"> provide insight in the layers of the Twitter network, they do not (easily) show whether</w:t>
      </w:r>
      <w:r w:rsidR="00DA22B4">
        <w:rPr>
          <w:lang w:val="en-US"/>
        </w:rPr>
        <w:t xml:space="preserve"> twitter </w:t>
      </w:r>
      <w:r w:rsidR="004B7D20">
        <w:rPr>
          <w:lang w:val="en-US"/>
        </w:rPr>
        <w:t>division</w:t>
      </w:r>
      <w:r w:rsidR="00DA22B4">
        <w:rPr>
          <w:lang w:val="en-US"/>
        </w:rPr>
        <w:t xml:space="preserve"> lines</w:t>
      </w:r>
      <w:r w:rsidR="004B7D20">
        <w:rPr>
          <w:lang w:val="en-US"/>
        </w:rPr>
        <w:t xml:space="preserve"> run across the different political parties</w:t>
      </w:r>
      <w:r w:rsidR="0076718F">
        <w:rPr>
          <w:lang w:val="en-US"/>
        </w:rPr>
        <w:t xml:space="preserve"> in the House of Parliament. </w:t>
      </w:r>
      <w:r w:rsidR="00DA22B4">
        <w:rPr>
          <w:lang w:val="en-US"/>
        </w:rPr>
        <w:t>The graphical summary of reciprocated relations in the Twittersphere of MPs (Figure 4-6) are more informative</w:t>
      </w:r>
      <w:r w:rsidR="0076718F">
        <w:rPr>
          <w:lang w:val="en-US"/>
        </w:rPr>
        <w:t xml:space="preserve"> in </w:t>
      </w:r>
      <w:r w:rsidR="0076718F">
        <w:rPr>
          <w:lang w:val="en-US"/>
        </w:rPr>
        <w:lastRenderedPageBreak/>
        <w:t>that respect</w:t>
      </w:r>
      <w:r w:rsidR="00DA22B4">
        <w:rPr>
          <w:lang w:val="en-US"/>
        </w:rPr>
        <w:t xml:space="preserve">. It seems that, as expected, especially (reciprocated) @mention relations </w:t>
      </w:r>
      <w:r w:rsidR="0024387B">
        <w:rPr>
          <w:lang w:val="en-US"/>
        </w:rPr>
        <w:t>go a</w:t>
      </w:r>
      <w:r w:rsidR="00DA22B4">
        <w:rPr>
          <w:lang w:val="en-US"/>
        </w:rPr>
        <w:t>cross party boundaries</w:t>
      </w:r>
      <w:r w:rsidR="0024387B">
        <w:rPr>
          <w:lang w:val="en-US"/>
        </w:rPr>
        <w:t xml:space="preserve">. At the same time, </w:t>
      </w:r>
      <w:r w:rsidR="00DA22B4">
        <w:rPr>
          <w:lang w:val="en-US"/>
        </w:rPr>
        <w:t xml:space="preserve">especially (reciprocated) retweet relations </w:t>
      </w:r>
      <w:r w:rsidR="0076718F">
        <w:rPr>
          <w:lang w:val="en-US"/>
        </w:rPr>
        <w:t xml:space="preserve">predominantly exist between MPs of the same party. </w:t>
      </w:r>
    </w:p>
    <w:p w14:paraId="483DE6BE" w14:textId="37A4C433" w:rsidR="003F0BAF" w:rsidRDefault="003F0BAF" w:rsidP="003F0BAF">
      <w:pPr>
        <w:ind w:firstLine="0"/>
        <w:jc w:val="both"/>
        <w:rPr>
          <w:lang w:val="en-US"/>
        </w:rPr>
      </w:pPr>
    </w:p>
    <w:p w14:paraId="4707BC55" w14:textId="5D39D500" w:rsidR="003F0BAF" w:rsidRDefault="003F0BAF" w:rsidP="003F0BAF">
      <w:pPr>
        <w:ind w:firstLine="0"/>
        <w:jc w:val="both"/>
        <w:rPr>
          <w:b/>
          <w:bCs/>
          <w:i/>
          <w:iCs/>
          <w:lang w:val="en-US"/>
        </w:rPr>
      </w:pPr>
      <w:r>
        <w:rPr>
          <w:b/>
          <w:bCs/>
          <w:i/>
          <w:iCs/>
          <w:lang w:val="en-US"/>
        </w:rPr>
        <w:t xml:space="preserve">Segregation indices </w:t>
      </w:r>
    </w:p>
    <w:p w14:paraId="0EAD4FD3" w14:textId="0248199C" w:rsidR="00617F77" w:rsidRDefault="00617F77" w:rsidP="003F0BAF">
      <w:pPr>
        <w:ind w:firstLine="0"/>
        <w:jc w:val="both"/>
        <w:rPr>
          <w:i/>
          <w:iCs/>
          <w:lang w:val="en-US"/>
        </w:rPr>
      </w:pPr>
      <w:r w:rsidRPr="00617F77">
        <w:rPr>
          <w:i/>
          <w:iCs/>
          <w:lang w:val="en-US"/>
        </w:rPr>
        <w:t>Segregation along party lines</w:t>
      </w:r>
    </w:p>
    <w:p w14:paraId="230B33E7" w14:textId="17F6B196" w:rsidR="00617F77" w:rsidRDefault="00617F77" w:rsidP="003F0BAF">
      <w:pPr>
        <w:ind w:firstLine="0"/>
        <w:jc w:val="both"/>
        <w:rPr>
          <w:i/>
          <w:iCs/>
          <w:lang w:val="en-US"/>
        </w:rPr>
      </w:pPr>
      <w:r>
        <w:rPr>
          <w:i/>
          <w:iCs/>
          <w:lang w:val="en-US"/>
        </w:rPr>
        <w:t>Segregation along social dimensions</w:t>
      </w:r>
    </w:p>
    <w:p w14:paraId="6E078109" w14:textId="0FE69DFE" w:rsidR="00617F77" w:rsidRDefault="00617F77" w:rsidP="003F0BAF">
      <w:pPr>
        <w:ind w:firstLine="0"/>
        <w:jc w:val="both"/>
        <w:rPr>
          <w:i/>
          <w:iCs/>
          <w:lang w:val="en-US"/>
        </w:rPr>
      </w:pPr>
      <w:r>
        <w:rPr>
          <w:i/>
          <w:iCs/>
          <w:lang w:val="en-US"/>
        </w:rPr>
        <w:t>Comparison of segregation patterns along the different Twitter layers</w:t>
      </w:r>
    </w:p>
    <w:p w14:paraId="1D47D4C5" w14:textId="23AFC10C" w:rsidR="00617F77" w:rsidRPr="00617F77" w:rsidRDefault="00617F77" w:rsidP="003F0BAF">
      <w:pPr>
        <w:ind w:firstLine="0"/>
        <w:jc w:val="both"/>
        <w:rPr>
          <w:i/>
          <w:iCs/>
          <w:lang w:val="en-US"/>
        </w:rPr>
      </w:pPr>
      <w:r w:rsidRPr="00617F77">
        <w:rPr>
          <w:i/>
          <w:iCs/>
          <w:lang w:val="en-US"/>
        </w:rPr>
        <w:t>development of segregation in Twitter over</w:t>
      </w:r>
    </w:p>
    <w:p w14:paraId="76B54C11" w14:textId="24341293" w:rsidR="00617F77" w:rsidRDefault="00617F77" w:rsidP="003F0BAF">
      <w:pPr>
        <w:ind w:firstLine="0"/>
        <w:jc w:val="both"/>
        <w:rPr>
          <w:b/>
          <w:bCs/>
          <w:i/>
          <w:iCs/>
          <w:lang w:val="en-US"/>
        </w:rPr>
      </w:pPr>
    </w:p>
    <w:p w14:paraId="7CB9688A" w14:textId="77777777" w:rsidR="00617F77" w:rsidRPr="003F0BAF" w:rsidRDefault="00617F77" w:rsidP="003F0BAF">
      <w:pPr>
        <w:ind w:firstLine="0"/>
        <w:jc w:val="both"/>
        <w:rPr>
          <w:b/>
          <w:bCs/>
          <w:i/>
          <w:iCs/>
          <w:lang w:val="en-US"/>
        </w:rPr>
      </w:pPr>
    </w:p>
    <w:p w14:paraId="15859D4B" w14:textId="6B63C5B2" w:rsidR="0072690A" w:rsidRDefault="00EC178B" w:rsidP="003F0BAF">
      <w:pPr>
        <w:ind w:firstLine="0"/>
        <w:jc w:val="both"/>
        <w:rPr>
          <w:lang w:val="en-US"/>
        </w:rPr>
      </w:pPr>
      <w:r>
        <w:rPr>
          <w:lang w:val="en-US"/>
        </w:rPr>
        <w:t xml:space="preserve">To assess and compare the </w:t>
      </w:r>
      <w:r w:rsidR="00747440">
        <w:rPr>
          <w:lang w:val="en-US"/>
        </w:rPr>
        <w:t xml:space="preserve">observed degree of network </w:t>
      </w:r>
      <w:r>
        <w:rPr>
          <w:lang w:val="en-US"/>
        </w:rPr>
        <w:t>segregation, we will use several formal statistics. First,</w:t>
      </w:r>
      <w:r w:rsidR="00F54381">
        <w:rPr>
          <w:lang w:val="en-US"/>
        </w:rPr>
        <w:t xml:space="preserve"> we look at network density</w:t>
      </w:r>
      <w:r w:rsidR="00AF6723">
        <w:rPr>
          <w:lang w:val="en-US"/>
        </w:rPr>
        <w:t xml:space="preserve"> (see Table 2)</w:t>
      </w:r>
      <w:r>
        <w:rPr>
          <w:lang w:val="en-US"/>
        </w:rPr>
        <w:t>. W</w:t>
      </w:r>
      <w:r w:rsidR="00F54381">
        <w:rPr>
          <w:lang w:val="en-US"/>
        </w:rPr>
        <w:t xml:space="preserve">e observe that </w:t>
      </w:r>
      <w:r w:rsidR="00871D73">
        <w:rPr>
          <w:lang w:val="en-US"/>
        </w:rPr>
        <w:t>T</w:t>
      </w:r>
      <w:r w:rsidR="0024219F">
        <w:rPr>
          <w:lang w:val="en-US"/>
        </w:rPr>
        <w:t xml:space="preserve">witter relations with MPs of the same political party are substantially more </w:t>
      </w:r>
      <w:r w:rsidR="00D1060C">
        <w:rPr>
          <w:lang w:val="en-US"/>
        </w:rPr>
        <w:t>common</w:t>
      </w:r>
      <w:r w:rsidR="0024219F">
        <w:rPr>
          <w:lang w:val="en-US"/>
        </w:rPr>
        <w:t xml:space="preserve"> than with MPs of other parties</w:t>
      </w:r>
      <w:r w:rsidR="00CF16B0">
        <w:rPr>
          <w:lang w:val="en-US"/>
        </w:rPr>
        <w:t xml:space="preserve"> (</w:t>
      </w:r>
      <w:r w:rsidR="003549CD">
        <w:rPr>
          <w:lang w:val="en-US"/>
        </w:rPr>
        <w:t>e.g.,</w:t>
      </w:r>
      <w:r w:rsidR="00CF16B0">
        <w:rPr>
          <w:lang w:val="en-US"/>
        </w:rPr>
        <w:t xml:space="preserve"> 0.71 over 0.19 for follower networks at </w:t>
      </w:r>
      <w:r w:rsidR="00333C70">
        <w:rPr>
          <w:lang w:val="en-US"/>
        </w:rPr>
        <w:t>wave 1</w:t>
      </w:r>
      <w:r w:rsidR="00CF16B0">
        <w:rPr>
          <w:lang w:val="en-US"/>
        </w:rPr>
        <w:t>)</w:t>
      </w:r>
      <w:r w:rsidR="0024219F">
        <w:rPr>
          <w:lang w:val="en-US"/>
        </w:rPr>
        <w:t xml:space="preserve">. This </w:t>
      </w:r>
      <w:r w:rsidR="00907CF8">
        <w:rPr>
          <w:lang w:val="en-US"/>
        </w:rPr>
        <w:t>holds</w:t>
      </w:r>
      <w:r w:rsidR="0024219F">
        <w:rPr>
          <w:lang w:val="en-US"/>
        </w:rPr>
        <w:t xml:space="preserve"> true for all network layers within Twitter. </w:t>
      </w:r>
      <w:r w:rsidR="00F94168">
        <w:rPr>
          <w:lang w:val="en-US"/>
        </w:rPr>
        <w:t xml:space="preserve">Considering the different socio-demographic axis of segregation, </w:t>
      </w:r>
      <w:r w:rsidR="00DA6863">
        <w:rPr>
          <w:lang w:val="en-US"/>
        </w:rPr>
        <w:t>Twitter r</w:t>
      </w:r>
      <w:r w:rsidR="00B04917">
        <w:rPr>
          <w:lang w:val="en-US"/>
        </w:rPr>
        <w:t>elations with same-sex</w:t>
      </w:r>
      <w:r w:rsidR="00DA6863">
        <w:rPr>
          <w:lang w:val="en-US"/>
        </w:rPr>
        <w:t xml:space="preserve"> MPs are not substantially more common than different-sex relations.</w:t>
      </w:r>
      <w:r w:rsidR="00F94168">
        <w:rPr>
          <w:lang w:val="en-US"/>
        </w:rPr>
        <w:t xml:space="preserve"> Moreover, </w:t>
      </w:r>
      <w:r w:rsidR="00934140">
        <w:rPr>
          <w:lang w:val="en-US"/>
        </w:rPr>
        <w:t>MPs who have a similar age (</w:t>
      </w:r>
      <w:r w:rsidR="00907CF8">
        <w:rPr>
          <w:lang w:val="en-US"/>
        </w:rPr>
        <w:t>i.e.,</w:t>
      </w:r>
      <w:r w:rsidR="00E21174">
        <w:rPr>
          <w:lang w:val="en-US"/>
        </w:rPr>
        <w:t xml:space="preserve"> </w:t>
      </w:r>
      <w:r w:rsidR="00934140">
        <w:rPr>
          <w:lang w:val="en-US"/>
        </w:rPr>
        <w:t>less than a 6</w:t>
      </w:r>
      <w:r w:rsidR="00CF16B0">
        <w:rPr>
          <w:lang w:val="en-US"/>
        </w:rPr>
        <w:t>-</w:t>
      </w:r>
      <w:r w:rsidR="00934140">
        <w:rPr>
          <w:lang w:val="en-US"/>
        </w:rPr>
        <w:t xml:space="preserve">year difference) are more likely to have twitter ties than MPs with a dissimilar age. </w:t>
      </w:r>
      <w:r w:rsidR="00CF16B0">
        <w:rPr>
          <w:lang w:val="en-US"/>
        </w:rPr>
        <w:t xml:space="preserve">Lastly, follower </w:t>
      </w:r>
      <w:r w:rsidR="00DA6863">
        <w:rPr>
          <w:lang w:val="en-US"/>
        </w:rPr>
        <w:t>relations on Twitter between MPs with the same ethnic background are more common</w:t>
      </w:r>
      <w:r w:rsidR="00CF16B0">
        <w:rPr>
          <w:lang w:val="en-US"/>
        </w:rPr>
        <w:t xml:space="preserve"> (</w:t>
      </w:r>
      <w:r w:rsidR="00CF16B0" w:rsidRPr="00C6699C">
        <w:rPr>
          <w:highlight w:val="yellow"/>
          <w:lang w:val="en-US"/>
        </w:rPr>
        <w:t>same ethnicity &gt; different ethnicity</w:t>
      </w:r>
      <w:r w:rsidR="00CF16B0">
        <w:rPr>
          <w:lang w:val="en-US"/>
        </w:rPr>
        <w:t xml:space="preserve">), but this is not particularly strong among visible ethnic minorities </w:t>
      </w:r>
      <w:r w:rsidR="00CF16B0" w:rsidRPr="00C6699C">
        <w:rPr>
          <w:highlight w:val="yellow"/>
          <w:lang w:val="en-US"/>
        </w:rPr>
        <w:t>(</w:t>
      </w:r>
      <w:r w:rsidR="00136272" w:rsidRPr="00C6699C">
        <w:rPr>
          <w:highlight w:val="yellow"/>
          <w:lang w:val="en-US"/>
        </w:rPr>
        <w:t>‘</w:t>
      </w:r>
      <w:r w:rsidR="00CF16B0" w:rsidRPr="00C6699C">
        <w:rPr>
          <w:highlight w:val="yellow"/>
          <w:lang w:val="en-US"/>
        </w:rPr>
        <w:t>both minority’ in</w:t>
      </w:r>
      <w:r w:rsidR="00CF16B0">
        <w:rPr>
          <w:lang w:val="en-US"/>
        </w:rPr>
        <w:t xml:space="preserve"> Table 2)</w:t>
      </w:r>
      <w:r w:rsidR="00DA6863">
        <w:rPr>
          <w:lang w:val="en-US"/>
        </w:rPr>
        <w:t xml:space="preserve">. </w:t>
      </w:r>
    </w:p>
    <w:p w14:paraId="438366D1" w14:textId="226ECF9F" w:rsidR="00B47A34" w:rsidRDefault="00027831" w:rsidP="00415706">
      <w:pPr>
        <w:ind w:firstLine="708"/>
        <w:jc w:val="both"/>
        <w:rPr>
          <w:lang w:val="en-US"/>
        </w:rPr>
      </w:pPr>
      <w:r w:rsidRPr="002F4582">
        <w:rPr>
          <w:highlight w:val="yellow"/>
          <w:lang w:val="en-US"/>
        </w:rPr>
        <w:t>Network density</w:t>
      </w:r>
      <w:r w:rsidR="00F94168" w:rsidRPr="002F4582">
        <w:rPr>
          <w:highlight w:val="yellow"/>
          <w:lang w:val="en-US"/>
        </w:rPr>
        <w:t xml:space="preserve"> is easy to interpret, but it</w:t>
      </w:r>
      <w:r w:rsidRPr="002F4582">
        <w:rPr>
          <w:highlight w:val="yellow"/>
          <w:lang w:val="en-US"/>
        </w:rPr>
        <w:t xml:space="preserve"> does not take into account relative groups size</w:t>
      </w:r>
      <w:r w:rsidR="00C6699C" w:rsidRPr="002F4582">
        <w:rPr>
          <w:highlight w:val="yellow"/>
          <w:lang w:val="en-US"/>
        </w:rPr>
        <w:t>s</w:t>
      </w:r>
      <w:r w:rsidRPr="002F4582">
        <w:rPr>
          <w:highlight w:val="yellow"/>
          <w:lang w:val="en-US"/>
        </w:rPr>
        <w:t xml:space="preserve"> </w:t>
      </w:r>
      <w:r w:rsidR="00C6699C" w:rsidRPr="002F4582">
        <w:rPr>
          <w:highlight w:val="yellow"/>
          <w:lang w:val="en-US"/>
        </w:rPr>
        <w:t>nor</w:t>
      </w:r>
      <w:r w:rsidRPr="002F4582">
        <w:rPr>
          <w:highlight w:val="yellow"/>
          <w:lang w:val="en-US"/>
        </w:rPr>
        <w:t xml:space="preserve"> </w:t>
      </w:r>
      <w:r w:rsidR="00747440" w:rsidRPr="002F4582">
        <w:rPr>
          <w:highlight w:val="yellow"/>
          <w:lang w:val="en-US"/>
        </w:rPr>
        <w:t xml:space="preserve">that MPs differ in activity (number of outdegrees) </w:t>
      </w:r>
      <w:r w:rsidR="00C6699C" w:rsidRPr="002F4582">
        <w:rPr>
          <w:highlight w:val="yellow"/>
          <w:lang w:val="en-US"/>
        </w:rPr>
        <w:t>and</w:t>
      </w:r>
      <w:r w:rsidR="00747440" w:rsidRPr="002F4582">
        <w:rPr>
          <w:highlight w:val="yellow"/>
          <w:lang w:val="en-US"/>
        </w:rPr>
        <w:t xml:space="preserve"> popularity (number of indegrees),</w:t>
      </w:r>
      <w:r w:rsidRPr="002F4582">
        <w:rPr>
          <w:highlight w:val="yellow"/>
          <w:lang w:val="en-US"/>
        </w:rPr>
        <w:t xml:space="preserve"> while </w:t>
      </w:r>
      <w:r w:rsidR="00C6699C" w:rsidRPr="002F4582">
        <w:rPr>
          <w:highlight w:val="yellow"/>
          <w:lang w:val="en-US"/>
        </w:rPr>
        <w:t xml:space="preserve">differences in group sizes and unequal degree distributions alone may already cause differences in inter- and intra-group densities. </w:t>
      </w:r>
      <w:r w:rsidR="001952DF" w:rsidRPr="002F4582">
        <w:rPr>
          <w:highlight w:val="yellow"/>
          <w:lang w:val="en-US"/>
        </w:rPr>
        <w:t xml:space="preserve">A measure of segregation that </w:t>
      </w:r>
      <w:r w:rsidR="00C6699C" w:rsidRPr="002F4582">
        <w:rPr>
          <w:highlight w:val="yellow"/>
          <w:lang w:val="en-US"/>
        </w:rPr>
        <w:t xml:space="preserve">‘controls for’ </w:t>
      </w:r>
      <w:r w:rsidR="001952DF" w:rsidRPr="002F4582">
        <w:rPr>
          <w:highlight w:val="yellow"/>
          <w:lang w:val="en-US"/>
        </w:rPr>
        <w:t>relative group sizes</w:t>
      </w:r>
      <w:r w:rsidR="00C6699C" w:rsidRPr="002F4582">
        <w:rPr>
          <w:highlight w:val="yellow"/>
          <w:lang w:val="en-US"/>
        </w:rPr>
        <w:t xml:space="preserve"> and degree distributions </w:t>
      </w:r>
      <w:r w:rsidR="001952DF" w:rsidRPr="002F4582">
        <w:rPr>
          <w:highlight w:val="yellow"/>
          <w:lang w:val="en-US"/>
        </w:rPr>
        <w:t xml:space="preserve">is Coleman’s Homophily Index. </w:t>
      </w:r>
      <w:r w:rsidR="0072690A" w:rsidRPr="002F4582">
        <w:rPr>
          <w:highlight w:val="yellow"/>
          <w:lang w:val="en-US"/>
        </w:rPr>
        <w:t>In this measure</w:t>
      </w:r>
      <w:r w:rsidR="00D83B8F" w:rsidRPr="002F4582">
        <w:rPr>
          <w:highlight w:val="yellow"/>
          <w:lang w:val="en-US"/>
        </w:rPr>
        <w:t xml:space="preserve"> </w:t>
      </w:r>
      <w:r w:rsidR="0072690A" w:rsidRPr="002F4582">
        <w:rPr>
          <w:highlight w:val="yellow"/>
          <w:lang w:val="en-US"/>
        </w:rPr>
        <w:t>a value of 0 would indicate that the observed number of within-group ties is the same as would be expected under random choice</w:t>
      </w:r>
      <w:r w:rsidR="00AF6723" w:rsidRPr="002F4582">
        <w:rPr>
          <w:highlight w:val="yellow"/>
          <w:lang w:val="en-US"/>
        </w:rPr>
        <w:t xml:space="preserve"> by MPs</w:t>
      </w:r>
      <w:r w:rsidR="0072690A" w:rsidRPr="002F4582">
        <w:rPr>
          <w:highlight w:val="yellow"/>
          <w:lang w:val="en-US"/>
        </w:rPr>
        <w:t>. A value of 1 would indicate maximum and a value of -1 indicates the unlikely case that MPs maximally avoid within group relations</w:t>
      </w:r>
      <w:r w:rsidR="00C6699C" w:rsidRPr="002F4582">
        <w:rPr>
          <w:highlight w:val="yellow"/>
          <w:lang w:val="en-US"/>
        </w:rPr>
        <w:t>.</w:t>
      </w:r>
      <w:r w:rsidR="00C6699C">
        <w:rPr>
          <w:lang w:val="en-US"/>
        </w:rPr>
        <w:t xml:space="preserve"> </w:t>
      </w:r>
      <w:r w:rsidR="004D476F">
        <w:rPr>
          <w:lang w:val="en-US"/>
        </w:rPr>
        <w:t xml:space="preserve">With respect to the </w:t>
      </w:r>
      <w:r w:rsidR="00843402">
        <w:rPr>
          <w:lang w:val="en-US"/>
        </w:rPr>
        <w:t xml:space="preserve">Twitter </w:t>
      </w:r>
      <w:r w:rsidR="004D476F">
        <w:rPr>
          <w:lang w:val="en-US"/>
        </w:rPr>
        <w:t>friendship network</w:t>
      </w:r>
      <w:r w:rsidR="0072690A">
        <w:rPr>
          <w:lang w:val="en-US"/>
        </w:rPr>
        <w:t>,</w:t>
      </w:r>
      <w:r w:rsidR="004D476F">
        <w:rPr>
          <w:lang w:val="en-US"/>
        </w:rPr>
        <w:t xml:space="preserve"> we observe segregatio</w:t>
      </w:r>
      <w:r w:rsidR="00843402">
        <w:rPr>
          <w:lang w:val="en-US"/>
        </w:rPr>
        <w:t>n along party</w:t>
      </w:r>
      <w:r w:rsidR="00F94168">
        <w:rPr>
          <w:lang w:val="en-US"/>
        </w:rPr>
        <w:t xml:space="preserve"> lines as well as along </w:t>
      </w:r>
      <w:r w:rsidR="00907CF8">
        <w:rPr>
          <w:lang w:val="en-US"/>
        </w:rPr>
        <w:t>sex</w:t>
      </w:r>
      <w:r w:rsidR="00F94168">
        <w:rPr>
          <w:lang w:val="en-US"/>
        </w:rPr>
        <w:t xml:space="preserve"> </w:t>
      </w:r>
      <w:r w:rsidR="00843402">
        <w:rPr>
          <w:lang w:val="en-US"/>
        </w:rPr>
        <w:t>and ethnic</w:t>
      </w:r>
      <w:r w:rsidR="004D476F">
        <w:rPr>
          <w:lang w:val="en-US"/>
        </w:rPr>
        <w:t xml:space="preserve"> division lines</w:t>
      </w:r>
      <w:r w:rsidR="00F94168">
        <w:rPr>
          <w:lang w:val="en-US"/>
        </w:rPr>
        <w:t xml:space="preserve"> </w:t>
      </w:r>
      <w:r w:rsidR="009E77CA">
        <w:rPr>
          <w:lang w:val="en-US"/>
        </w:rPr>
        <w:t xml:space="preserve">(see </w:t>
      </w:r>
      <w:r w:rsidR="009E77CA" w:rsidRPr="00130FAD">
        <w:rPr>
          <w:highlight w:val="yellow"/>
          <w:lang w:val="en-US"/>
        </w:rPr>
        <w:t>Table X</w:t>
      </w:r>
      <w:r w:rsidR="009E77CA">
        <w:rPr>
          <w:lang w:val="en-US"/>
        </w:rPr>
        <w:t>)</w:t>
      </w:r>
      <w:r w:rsidR="004D476F">
        <w:rPr>
          <w:lang w:val="en-US"/>
        </w:rPr>
        <w:t xml:space="preserve">. </w:t>
      </w:r>
      <w:r w:rsidR="001952DF">
        <w:rPr>
          <w:lang w:val="en-US"/>
        </w:rPr>
        <w:t xml:space="preserve">According to the </w:t>
      </w:r>
      <w:r w:rsidR="004D476F">
        <w:rPr>
          <w:lang w:val="en-US"/>
        </w:rPr>
        <w:t>Coleman’s homophily index</w:t>
      </w:r>
      <w:r w:rsidR="00415706">
        <w:rPr>
          <w:lang w:val="en-US"/>
        </w:rPr>
        <w:t>,</w:t>
      </w:r>
      <w:r w:rsidR="004D476F">
        <w:rPr>
          <w:lang w:val="en-US"/>
        </w:rPr>
        <w:t xml:space="preserve"> segregation is strongest</w:t>
      </w:r>
      <w:r w:rsidR="00966928">
        <w:rPr>
          <w:lang w:val="en-US"/>
        </w:rPr>
        <w:t xml:space="preserve"> along the party dimension</w:t>
      </w:r>
      <w:r w:rsidR="00F32CDB">
        <w:rPr>
          <w:lang w:val="en-US"/>
        </w:rPr>
        <w:t>. On that dimension it is present for all three layers, and strongest</w:t>
      </w:r>
      <w:r w:rsidR="004D476F">
        <w:rPr>
          <w:lang w:val="en-US"/>
        </w:rPr>
        <w:t xml:space="preserve"> in the retweet-network. This</w:t>
      </w:r>
      <w:r w:rsidR="00966928">
        <w:rPr>
          <w:lang w:val="en-US"/>
        </w:rPr>
        <w:t xml:space="preserve"> latter finding</w:t>
      </w:r>
      <w:r w:rsidR="004D476F">
        <w:rPr>
          <w:lang w:val="en-US"/>
        </w:rPr>
        <w:t xml:space="preserve"> </w:t>
      </w:r>
      <w:r w:rsidR="0092292B">
        <w:rPr>
          <w:lang w:val="en-US"/>
        </w:rPr>
        <w:t xml:space="preserve">supports our conclusion based on a visual inspection of the Twitter networks </w:t>
      </w:r>
      <w:r w:rsidR="00B47A34">
        <w:rPr>
          <w:lang w:val="en-US"/>
        </w:rPr>
        <w:t>above</w:t>
      </w:r>
      <w:r w:rsidR="0092292B">
        <w:rPr>
          <w:lang w:val="en-US"/>
        </w:rPr>
        <w:t xml:space="preserve"> (Figure 4-6) and </w:t>
      </w:r>
      <w:r w:rsidR="004D476F">
        <w:rPr>
          <w:lang w:val="en-US"/>
        </w:rPr>
        <w:t xml:space="preserve">is in line with </w:t>
      </w:r>
      <w:r w:rsidR="00B47A34">
        <w:rPr>
          <w:lang w:val="en-US"/>
        </w:rPr>
        <w:t>the architectural reasoning</w:t>
      </w:r>
      <w:r w:rsidR="004D476F">
        <w:rPr>
          <w:lang w:val="en-US"/>
        </w:rPr>
        <w:t xml:space="preserve"> that retweets are generally endorsements of the original tweet. Segregation based on sex and ethnic background </w:t>
      </w:r>
      <w:r w:rsidR="00B47A34">
        <w:rPr>
          <w:lang w:val="en-US"/>
        </w:rPr>
        <w:t xml:space="preserve">exists but </w:t>
      </w:r>
      <w:r w:rsidR="004D476F">
        <w:rPr>
          <w:lang w:val="en-US"/>
        </w:rPr>
        <w:t xml:space="preserve">is not very substantial. </w:t>
      </w:r>
    </w:p>
    <w:p w14:paraId="48789009" w14:textId="68D5B023" w:rsidR="00441FC6" w:rsidRDefault="00B47A34" w:rsidP="00B47A34">
      <w:pPr>
        <w:ind w:firstLine="708"/>
        <w:jc w:val="both"/>
        <w:rPr>
          <w:lang w:val="en-US"/>
        </w:rPr>
      </w:pPr>
      <w:commentRangeStart w:id="17"/>
      <w:r>
        <w:rPr>
          <w:lang w:val="en-US"/>
        </w:rPr>
        <w:lastRenderedPageBreak/>
        <w:t xml:space="preserve">As </w:t>
      </w:r>
      <w:r w:rsidR="0072690A">
        <w:rPr>
          <w:lang w:val="en-US"/>
        </w:rPr>
        <w:t xml:space="preserve">Coleman’s homophily index does not measure segregation </w:t>
      </w:r>
      <w:r>
        <w:rPr>
          <w:lang w:val="en-US"/>
        </w:rPr>
        <w:t>for</w:t>
      </w:r>
      <w:r w:rsidR="0072690A">
        <w:rPr>
          <w:lang w:val="en-US"/>
        </w:rPr>
        <w:t xml:space="preserve"> interval-</w:t>
      </w:r>
      <w:r w:rsidR="00907CF8">
        <w:rPr>
          <w:lang w:val="en-US"/>
        </w:rPr>
        <w:t>scale</w:t>
      </w:r>
      <w:r>
        <w:rPr>
          <w:lang w:val="en-US"/>
        </w:rPr>
        <w:t>s</w:t>
      </w:r>
      <w:r w:rsidR="00907CF8">
        <w:rPr>
          <w:lang w:val="en-US"/>
        </w:rPr>
        <w:t>,</w:t>
      </w:r>
      <w:r w:rsidR="002D70A9">
        <w:rPr>
          <w:lang w:val="en-US"/>
        </w:rPr>
        <w:t xml:space="preserve"> such as age</w:t>
      </w:r>
      <w:r>
        <w:rPr>
          <w:lang w:val="en-US"/>
        </w:rPr>
        <w:t xml:space="preserve">, </w:t>
      </w:r>
      <w:r w:rsidR="0072690A">
        <w:rPr>
          <w:lang w:val="en-US"/>
        </w:rPr>
        <w:t>therefore</w:t>
      </w:r>
      <w:r>
        <w:rPr>
          <w:lang w:val="en-US"/>
        </w:rPr>
        <w:t xml:space="preserve"> we finally added</w:t>
      </w:r>
      <w:r w:rsidR="0072690A">
        <w:rPr>
          <w:lang w:val="en-US"/>
        </w:rPr>
        <w:t xml:space="preserve"> the segregation patterns based on Newman’s </w:t>
      </w:r>
      <w:proofErr w:type="spellStart"/>
      <w:r w:rsidR="0072690A">
        <w:rPr>
          <w:lang w:val="en-US"/>
        </w:rPr>
        <w:t>assortativity</w:t>
      </w:r>
      <w:proofErr w:type="spellEnd"/>
      <w:r w:rsidR="0072690A">
        <w:rPr>
          <w:lang w:val="en-US"/>
        </w:rPr>
        <w:t xml:space="preserve"> coefficient. </w:t>
      </w:r>
      <w:r>
        <w:rPr>
          <w:lang w:val="en-US"/>
        </w:rPr>
        <w:t>This coefficient</w:t>
      </w:r>
      <w:r w:rsidR="0072690A">
        <w:rPr>
          <w:lang w:val="en-US"/>
        </w:rPr>
        <w:t xml:space="preserve"> takes the maximum value 1 if all connected dyads are within-group dyads. When the probability to observe a within group dyad among connected dyads is independent from the proportions of connected ties for each involved subgroup it takes the value 0. It is defined for both nominal charac</w:t>
      </w:r>
      <w:r w:rsidR="002E3A6C">
        <w:rPr>
          <w:lang w:val="en-US"/>
        </w:rPr>
        <w:t>t</w:t>
      </w:r>
      <w:r w:rsidR="0072690A">
        <w:rPr>
          <w:lang w:val="en-US"/>
        </w:rPr>
        <w:t>eri</w:t>
      </w:r>
      <w:r w:rsidR="002E3A6C">
        <w:rPr>
          <w:lang w:val="en-US"/>
        </w:rPr>
        <w:t>s</w:t>
      </w:r>
      <w:r w:rsidR="0072690A">
        <w:rPr>
          <w:lang w:val="en-US"/>
        </w:rPr>
        <w:t xml:space="preserve">tics of the MPs and for continues characteristics like age. The </w:t>
      </w:r>
      <w:r w:rsidR="0092292B">
        <w:rPr>
          <w:lang w:val="en-US"/>
        </w:rPr>
        <w:t xml:space="preserve">resulting </w:t>
      </w:r>
      <w:r w:rsidR="002E3A6C">
        <w:rPr>
          <w:lang w:val="en-US"/>
        </w:rPr>
        <w:t>segregation patterns are</w:t>
      </w:r>
      <w:r w:rsidR="0072690A">
        <w:rPr>
          <w:lang w:val="en-US"/>
        </w:rPr>
        <w:t xml:space="preserve"> quite consistent with our previously described results. In general, we observe segregation along all social dimensions</w:t>
      </w:r>
      <w:r w:rsidR="00141D6E">
        <w:rPr>
          <w:lang w:val="en-US"/>
        </w:rPr>
        <w:t xml:space="preserve"> and</w:t>
      </w:r>
      <w:r w:rsidR="0072690A">
        <w:rPr>
          <w:lang w:val="en-US"/>
        </w:rPr>
        <w:t xml:space="preserve"> </w:t>
      </w:r>
      <w:r w:rsidR="00130FAD">
        <w:rPr>
          <w:lang w:val="en-US"/>
        </w:rPr>
        <w:t>a</w:t>
      </w:r>
      <w:r w:rsidR="0072690A">
        <w:rPr>
          <w:lang w:val="en-US"/>
        </w:rPr>
        <w:t xml:space="preserve">ge-based segregation seems to be stronger than segregation along sex or ethnicity. </w:t>
      </w:r>
      <w:r w:rsidR="00217834">
        <w:rPr>
          <w:lang w:val="en-US"/>
        </w:rPr>
        <w:t>B</w:t>
      </w:r>
      <w:r w:rsidR="0072690A">
        <w:rPr>
          <w:lang w:val="en-US"/>
        </w:rPr>
        <w:t xml:space="preserve">ased on Newman’s </w:t>
      </w:r>
      <w:proofErr w:type="spellStart"/>
      <w:r w:rsidR="0072690A">
        <w:rPr>
          <w:lang w:val="en-US"/>
        </w:rPr>
        <w:t>assortativity</w:t>
      </w:r>
      <w:proofErr w:type="spellEnd"/>
      <w:r w:rsidR="0072690A">
        <w:rPr>
          <w:lang w:val="en-US"/>
        </w:rPr>
        <w:t xml:space="preserve"> coefficient we would also conclude that </w:t>
      </w:r>
      <w:r w:rsidR="00D4433C">
        <w:rPr>
          <w:lang w:val="en-US"/>
        </w:rPr>
        <w:t xml:space="preserve">segregation is most pronounced within </w:t>
      </w:r>
      <w:r w:rsidR="0072690A">
        <w:rPr>
          <w:lang w:val="en-US"/>
        </w:rPr>
        <w:t xml:space="preserve">the </w:t>
      </w:r>
      <w:r w:rsidR="00D4433C">
        <w:rPr>
          <w:lang w:val="en-US"/>
        </w:rPr>
        <w:t>retweet network</w:t>
      </w:r>
      <w:r w:rsidR="0072690A">
        <w:rPr>
          <w:lang w:val="en-US"/>
        </w:rPr>
        <w:t>.</w:t>
      </w:r>
      <w:commentRangeEnd w:id="17"/>
      <w:r w:rsidR="00130FAD">
        <w:rPr>
          <w:rStyle w:val="CommentReference"/>
        </w:rPr>
        <w:commentReference w:id="17"/>
      </w:r>
    </w:p>
    <w:p w14:paraId="4BCAB99C" w14:textId="6C469AEA" w:rsidR="00441FC6" w:rsidRDefault="00441FC6" w:rsidP="00441FC6">
      <w:pPr>
        <w:ind w:firstLine="0"/>
        <w:jc w:val="both"/>
        <w:rPr>
          <w:lang w:val="en-US"/>
        </w:rPr>
      </w:pPr>
    </w:p>
    <w:p w14:paraId="6BB1E862" w14:textId="59EA442D" w:rsidR="003549CD" w:rsidRDefault="003549CD" w:rsidP="00441FC6">
      <w:pPr>
        <w:ind w:firstLine="0"/>
        <w:jc w:val="both"/>
        <w:rPr>
          <w:lang w:val="en-US"/>
        </w:rPr>
      </w:pPr>
      <w:r>
        <w:rPr>
          <w:lang w:val="en-US"/>
        </w:rPr>
        <w:t xml:space="preserve">We used different measures and each reveal to some extent different segregation patterns but a consistent finding across these measures are…. </w:t>
      </w:r>
    </w:p>
    <w:p w14:paraId="50CC60A2" w14:textId="4BA40CFA" w:rsidR="003549CD" w:rsidRDefault="003549CD" w:rsidP="00441FC6">
      <w:pPr>
        <w:ind w:firstLine="0"/>
        <w:jc w:val="both"/>
        <w:rPr>
          <w:lang w:val="en-US"/>
        </w:rPr>
      </w:pPr>
    </w:p>
    <w:p w14:paraId="6F92C2C3" w14:textId="77777777" w:rsidR="003549CD" w:rsidRDefault="003549CD" w:rsidP="00441FC6">
      <w:pPr>
        <w:ind w:firstLine="0"/>
        <w:jc w:val="both"/>
        <w:rPr>
          <w:lang w:val="en-US"/>
        </w:rPr>
      </w:pPr>
    </w:p>
    <w:p w14:paraId="688BF6E2" w14:textId="72AA422B" w:rsidR="00441FC6" w:rsidRPr="00A47350" w:rsidRDefault="00441FC6" w:rsidP="00130FAD">
      <w:pPr>
        <w:ind w:firstLine="0"/>
        <w:jc w:val="both"/>
        <w:rPr>
          <w:b/>
          <w:bCs/>
          <w:i/>
          <w:iCs/>
          <w:lang w:val="en-US"/>
        </w:rPr>
      </w:pPr>
      <w:commentRangeStart w:id="18"/>
      <w:r w:rsidRPr="00A47350">
        <w:rPr>
          <w:b/>
          <w:bCs/>
          <w:i/>
          <w:iCs/>
          <w:lang w:val="en-US"/>
        </w:rPr>
        <w:t>Over-time development</w:t>
      </w:r>
      <w:commentRangeEnd w:id="18"/>
      <w:r w:rsidR="003F0BAF">
        <w:rPr>
          <w:rStyle w:val="CommentReference"/>
        </w:rPr>
        <w:commentReference w:id="18"/>
      </w:r>
    </w:p>
    <w:p w14:paraId="456ADC29" w14:textId="2A3E1EA0" w:rsidR="002002BE" w:rsidRDefault="00DD752F" w:rsidP="00130FAD">
      <w:pPr>
        <w:ind w:firstLine="0"/>
        <w:jc w:val="both"/>
        <w:rPr>
          <w:lang w:val="en-US"/>
        </w:rPr>
      </w:pPr>
      <w:r>
        <w:rPr>
          <w:lang w:val="en-US"/>
        </w:rPr>
        <w:t>T</w:t>
      </w:r>
      <w:r w:rsidR="002002BE">
        <w:rPr>
          <w:lang w:val="en-US"/>
        </w:rPr>
        <w:t>he density of the friendship network increases over time, which is not a real surprise because unfriending someone on Twitter is a rare event</w:t>
      </w:r>
      <w:r w:rsidR="0049052E">
        <w:rPr>
          <w:lang w:val="en-US"/>
        </w:rPr>
        <w:t xml:space="preserve"> and we focus on a relatively small group of politicians</w:t>
      </w:r>
      <w:r w:rsidR="00130FAD">
        <w:rPr>
          <w:lang w:val="en-US"/>
        </w:rPr>
        <w:t xml:space="preserve"> with seats in parliament</w:t>
      </w:r>
      <w:r w:rsidR="0049052E">
        <w:rPr>
          <w:lang w:val="en-US"/>
        </w:rPr>
        <w:t xml:space="preserve"> to which several new members are introduced through the elections</w:t>
      </w:r>
      <w:r w:rsidR="002002BE">
        <w:rPr>
          <w:lang w:val="en-US"/>
        </w:rPr>
        <w:t xml:space="preserve">. </w:t>
      </w:r>
      <w:r w:rsidR="0049052E">
        <w:rPr>
          <w:lang w:val="en-US"/>
        </w:rPr>
        <w:t>On the other hand, t</w:t>
      </w:r>
      <w:r w:rsidR="002002BE">
        <w:rPr>
          <w:lang w:val="en-US"/>
        </w:rPr>
        <w:t>he density of the retweet and @mentioning network decrease</w:t>
      </w:r>
      <w:r w:rsidR="0049052E">
        <w:rPr>
          <w:lang w:val="en-US"/>
        </w:rPr>
        <w:t>d</w:t>
      </w:r>
      <w:r w:rsidR="002002BE">
        <w:rPr>
          <w:lang w:val="en-US"/>
        </w:rPr>
        <w:t xml:space="preserve"> over time. This may indicate that after the</w:t>
      </w:r>
      <w:r w:rsidR="0049052E">
        <w:rPr>
          <w:lang w:val="en-US"/>
        </w:rPr>
        <w:t xml:space="preserve"> campaigning period of the</w:t>
      </w:r>
      <w:r w:rsidR="002002BE">
        <w:rPr>
          <w:lang w:val="en-US"/>
        </w:rPr>
        <w:t xml:space="preserve"> election</w:t>
      </w:r>
      <w:r w:rsidR="0049052E">
        <w:rPr>
          <w:lang w:val="en-US"/>
        </w:rPr>
        <w:t>s and government formation</w:t>
      </w:r>
      <w:r w:rsidR="002002BE">
        <w:rPr>
          <w:lang w:val="en-US"/>
        </w:rPr>
        <w:t>, politicians feel</w:t>
      </w:r>
      <w:r w:rsidR="0049052E">
        <w:rPr>
          <w:lang w:val="en-US"/>
        </w:rPr>
        <w:t xml:space="preserve"> less of an</w:t>
      </w:r>
      <w:r w:rsidR="002002BE">
        <w:rPr>
          <w:lang w:val="en-US"/>
        </w:rPr>
        <w:t xml:space="preserve"> urge to </w:t>
      </w:r>
      <w:r w:rsidR="0049052E">
        <w:rPr>
          <w:lang w:val="en-US"/>
        </w:rPr>
        <w:t>be</w:t>
      </w:r>
      <w:r w:rsidR="002002BE">
        <w:rPr>
          <w:lang w:val="en-US"/>
        </w:rPr>
        <w:t xml:space="preserve"> visib</w:t>
      </w:r>
      <w:r w:rsidR="0049052E">
        <w:rPr>
          <w:lang w:val="en-US"/>
        </w:rPr>
        <w:t xml:space="preserve">le </w:t>
      </w:r>
      <w:r w:rsidR="002002BE">
        <w:rPr>
          <w:lang w:val="en-US"/>
        </w:rPr>
        <w:t>for their electorate via Twitter</w:t>
      </w:r>
      <w:r w:rsidR="0049052E">
        <w:rPr>
          <w:lang w:val="en-US"/>
        </w:rPr>
        <w:t xml:space="preserve"> and take it a notch back after the intensive and energy-consuming events elections are. Regarding the segregation patterns, w</w:t>
      </w:r>
      <w:r w:rsidR="001A23A3">
        <w:rPr>
          <w:lang w:val="en-US"/>
        </w:rPr>
        <w:t>e observe no discernible trend</w:t>
      </w:r>
      <w:r w:rsidR="0049052E">
        <w:rPr>
          <w:lang w:val="en-US"/>
        </w:rPr>
        <w:t>s</w:t>
      </w:r>
      <w:r w:rsidR="001A23A3">
        <w:rPr>
          <w:lang w:val="en-US"/>
        </w:rPr>
        <w:t xml:space="preserve"> in our time-window. </w:t>
      </w:r>
    </w:p>
    <w:p w14:paraId="600667F3" w14:textId="41429210" w:rsidR="00DD752F" w:rsidRDefault="00DD752F" w:rsidP="003F0BAF">
      <w:pPr>
        <w:ind w:firstLine="708"/>
        <w:jc w:val="both"/>
        <w:rPr>
          <w:lang w:val="en-US"/>
        </w:rPr>
      </w:pPr>
      <w:r>
        <w:rPr>
          <w:lang w:val="en-US"/>
        </w:rPr>
        <w:t>In sum, we observe segregation in the Twittersphere of MPs</w:t>
      </w:r>
      <w:r w:rsidR="004B7D20">
        <w:rPr>
          <w:lang w:val="en-US"/>
        </w:rPr>
        <w:t xml:space="preserve"> and </w:t>
      </w:r>
      <w:r w:rsidR="001465BE">
        <w:rPr>
          <w:lang w:val="en-US"/>
        </w:rPr>
        <w:t>we do so across the</w:t>
      </w:r>
      <w:r w:rsidR="004B7D20">
        <w:rPr>
          <w:lang w:val="en-US"/>
        </w:rPr>
        <w:t xml:space="preserve"> different segregation measures we used</w:t>
      </w:r>
      <w:r>
        <w:rPr>
          <w:lang w:val="en-US"/>
        </w:rPr>
        <w:t>. Segregation seems to be most pronounced across the party dimension, followed by age-based segregation</w:t>
      </w:r>
      <w:commentRangeStart w:id="19"/>
      <w:r>
        <w:rPr>
          <w:lang w:val="en-US"/>
        </w:rPr>
        <w:t>. Segregation along sex and ethnicity is not verry apparent</w:t>
      </w:r>
      <w:commentRangeEnd w:id="19"/>
      <w:r w:rsidR="007620C8">
        <w:rPr>
          <w:rStyle w:val="CommentReference"/>
        </w:rPr>
        <w:commentReference w:id="19"/>
      </w:r>
      <w:r>
        <w:rPr>
          <w:lang w:val="en-US"/>
        </w:rPr>
        <w:t xml:space="preserve">. If we compare the three-layers of the twitter network, </w:t>
      </w:r>
      <w:r w:rsidR="007E2A31">
        <w:rPr>
          <w:lang w:val="en-US"/>
        </w:rPr>
        <w:t xml:space="preserve">political </w:t>
      </w:r>
      <w:r>
        <w:rPr>
          <w:lang w:val="en-US"/>
        </w:rPr>
        <w:t>segregation</w:t>
      </w:r>
      <w:r w:rsidR="007E2A31">
        <w:rPr>
          <w:lang w:val="en-US"/>
        </w:rPr>
        <w:t xml:space="preserve"> (i.e. along party lines) </w:t>
      </w:r>
      <w:r>
        <w:rPr>
          <w:lang w:val="en-US"/>
        </w:rPr>
        <w:t>is – according to Coleman’s homophily index</w:t>
      </w:r>
      <w:r w:rsidR="00130FAD">
        <w:rPr>
          <w:lang w:val="en-US"/>
        </w:rPr>
        <w:t xml:space="preserve"> </w:t>
      </w:r>
      <w:r>
        <w:rPr>
          <w:lang w:val="en-US"/>
        </w:rPr>
        <w:t xml:space="preserve">– most pronounced in the retweet network. We observe no trends in segregation patterns over time. </w:t>
      </w:r>
    </w:p>
    <w:p w14:paraId="2C2DA545" w14:textId="5EE44CC8" w:rsidR="00DD752F" w:rsidRDefault="00DD752F" w:rsidP="008C201B">
      <w:pPr>
        <w:ind w:firstLine="0"/>
        <w:jc w:val="both"/>
        <w:rPr>
          <w:i/>
          <w:lang w:val="en-GB"/>
        </w:rPr>
      </w:pPr>
    </w:p>
    <w:p w14:paraId="77627BC1" w14:textId="0F8F3CB0" w:rsidR="00217834" w:rsidRDefault="00217834" w:rsidP="008C201B">
      <w:pPr>
        <w:ind w:firstLine="0"/>
        <w:jc w:val="both"/>
        <w:rPr>
          <w:b/>
          <w:bCs/>
          <w:iCs/>
          <w:lang w:val="en-GB"/>
        </w:rPr>
      </w:pPr>
      <w:r w:rsidRPr="00217834">
        <w:rPr>
          <w:b/>
          <w:bCs/>
          <w:iCs/>
          <w:lang w:val="en-GB"/>
        </w:rPr>
        <w:t>&lt;&lt;&lt;Table 2&gt;&gt;&gt;</w:t>
      </w:r>
    </w:p>
    <w:p w14:paraId="0517F406" w14:textId="02F9339E" w:rsidR="004B7D20" w:rsidRDefault="004B7D20" w:rsidP="008C201B">
      <w:pPr>
        <w:ind w:firstLine="0"/>
        <w:jc w:val="both"/>
        <w:rPr>
          <w:b/>
          <w:bCs/>
          <w:iCs/>
          <w:lang w:val="en-GB"/>
        </w:rPr>
      </w:pPr>
    </w:p>
    <w:p w14:paraId="3D87906F" w14:textId="68322734" w:rsidR="004B7D20" w:rsidRPr="00217834" w:rsidRDefault="004B7D20" w:rsidP="004B7D20">
      <w:pPr>
        <w:ind w:firstLine="0"/>
        <w:jc w:val="both"/>
        <w:rPr>
          <w:b/>
          <w:bCs/>
          <w:iCs/>
          <w:lang w:val="en-GB"/>
        </w:rPr>
      </w:pPr>
      <w:r w:rsidRPr="00217834">
        <w:rPr>
          <w:b/>
          <w:bCs/>
          <w:iCs/>
          <w:lang w:val="en-GB"/>
        </w:rPr>
        <w:t xml:space="preserve">&lt;&lt;&lt;Table </w:t>
      </w:r>
      <w:r>
        <w:rPr>
          <w:b/>
          <w:bCs/>
          <w:iCs/>
          <w:lang w:val="en-GB"/>
        </w:rPr>
        <w:t>3</w:t>
      </w:r>
      <w:r w:rsidRPr="00217834">
        <w:rPr>
          <w:b/>
          <w:bCs/>
          <w:iCs/>
          <w:lang w:val="en-GB"/>
        </w:rPr>
        <w:t>&gt;&gt;&gt;</w:t>
      </w:r>
    </w:p>
    <w:p w14:paraId="2D3DF909" w14:textId="77777777" w:rsidR="004B7D20" w:rsidRPr="00217834" w:rsidRDefault="004B7D20" w:rsidP="008C201B">
      <w:pPr>
        <w:ind w:firstLine="0"/>
        <w:jc w:val="both"/>
        <w:rPr>
          <w:b/>
          <w:bCs/>
          <w:iCs/>
          <w:lang w:val="en-GB"/>
        </w:rPr>
      </w:pPr>
    </w:p>
    <w:p w14:paraId="7B999FF7" w14:textId="4F9AB7A6" w:rsidR="00CD065A" w:rsidRDefault="00CD065A" w:rsidP="00CD065A">
      <w:pPr>
        <w:ind w:firstLine="0"/>
        <w:jc w:val="both"/>
        <w:rPr>
          <w:iCs/>
          <w:lang w:val="en-GB"/>
        </w:rPr>
      </w:pPr>
    </w:p>
    <w:p w14:paraId="50692BC2" w14:textId="77777777" w:rsidR="003F0BAF" w:rsidRDefault="00CD065A" w:rsidP="000D1953">
      <w:pPr>
        <w:ind w:firstLine="0"/>
        <w:jc w:val="both"/>
        <w:rPr>
          <w:b/>
          <w:bCs/>
          <w:i/>
          <w:lang w:val="en-GB"/>
        </w:rPr>
      </w:pPr>
      <w:proofErr w:type="spellStart"/>
      <w:r w:rsidRPr="003F0BAF">
        <w:rPr>
          <w:b/>
          <w:bCs/>
          <w:i/>
          <w:lang w:val="en-GB"/>
        </w:rPr>
        <w:t>R</w:t>
      </w:r>
      <w:r w:rsidR="003F0BAF" w:rsidRPr="003F0BAF">
        <w:rPr>
          <w:b/>
          <w:bCs/>
          <w:i/>
          <w:lang w:val="en-GB"/>
        </w:rPr>
        <w:t>S</w:t>
      </w:r>
      <w:r w:rsidRPr="003F0BAF">
        <w:rPr>
          <w:b/>
          <w:bCs/>
          <w:i/>
          <w:lang w:val="en-GB"/>
        </w:rPr>
        <w:t>iena</w:t>
      </w:r>
      <w:proofErr w:type="spellEnd"/>
      <w:r w:rsidRPr="003F0BAF">
        <w:rPr>
          <w:b/>
          <w:bCs/>
          <w:i/>
          <w:lang w:val="en-GB"/>
        </w:rPr>
        <w:t xml:space="preserve"> results</w:t>
      </w:r>
    </w:p>
    <w:p w14:paraId="7CBBD01A" w14:textId="202F44A5" w:rsidR="00D53906" w:rsidRPr="003F0BAF" w:rsidRDefault="00A5249A" w:rsidP="000D1953">
      <w:pPr>
        <w:ind w:firstLine="0"/>
        <w:jc w:val="both"/>
        <w:rPr>
          <w:i/>
          <w:lang w:val="en-GB"/>
        </w:rPr>
      </w:pPr>
      <w:commentRangeStart w:id="20"/>
      <w:r w:rsidRPr="003F0BAF">
        <w:rPr>
          <w:i/>
          <w:lang w:val="en-GB"/>
        </w:rPr>
        <w:t xml:space="preserve">Structural </w:t>
      </w:r>
      <w:r w:rsidR="0090412A" w:rsidRPr="003F0BAF">
        <w:rPr>
          <w:i/>
          <w:lang w:val="en-GB"/>
        </w:rPr>
        <w:t xml:space="preserve">and covariate effects </w:t>
      </w:r>
      <w:commentRangeEnd w:id="20"/>
      <w:r w:rsidR="003F0BAF" w:rsidRPr="003F0BAF">
        <w:rPr>
          <w:rStyle w:val="CommentReference"/>
        </w:rPr>
        <w:commentReference w:id="20"/>
      </w:r>
    </w:p>
    <w:p w14:paraId="0F50E8C6" w14:textId="71514207" w:rsidR="006409BE" w:rsidRDefault="00D56128" w:rsidP="006409BE">
      <w:pPr>
        <w:ind w:firstLine="0"/>
        <w:jc w:val="both"/>
        <w:rPr>
          <w:iCs/>
          <w:lang w:val="en-GB"/>
        </w:rPr>
      </w:pPr>
      <w:r>
        <w:rPr>
          <w:iCs/>
          <w:lang w:val="en-GB"/>
        </w:rPr>
        <w:t>Before we will discuss our</w:t>
      </w:r>
      <w:r w:rsidR="00275B89">
        <w:rPr>
          <w:iCs/>
          <w:lang w:val="en-GB"/>
        </w:rPr>
        <w:t xml:space="preserve"> main results</w:t>
      </w:r>
      <w:r w:rsidR="00175A46">
        <w:rPr>
          <w:iCs/>
          <w:lang w:val="en-GB"/>
        </w:rPr>
        <w:t>,</w:t>
      </w:r>
      <w:r w:rsidR="00275B89">
        <w:rPr>
          <w:iCs/>
          <w:lang w:val="en-GB"/>
        </w:rPr>
        <w:t xml:space="preserve"> we briefly describe </w:t>
      </w:r>
      <w:r w:rsidR="000D1953">
        <w:rPr>
          <w:iCs/>
          <w:lang w:val="en-GB"/>
        </w:rPr>
        <w:t xml:space="preserve">the observed structural </w:t>
      </w:r>
      <w:r w:rsidR="0090412A">
        <w:rPr>
          <w:iCs/>
          <w:lang w:val="en-GB"/>
        </w:rPr>
        <w:t>effects</w:t>
      </w:r>
      <w:r w:rsidR="000D1953">
        <w:rPr>
          <w:iCs/>
          <w:lang w:val="en-GB"/>
        </w:rPr>
        <w:t xml:space="preserve"> and the estimated </w:t>
      </w:r>
      <w:r w:rsidR="0090412A">
        <w:rPr>
          <w:iCs/>
          <w:lang w:val="en-GB"/>
        </w:rPr>
        <w:t>covariate effects</w:t>
      </w:r>
      <w:r w:rsidR="00275B89">
        <w:rPr>
          <w:iCs/>
          <w:lang w:val="en-GB"/>
        </w:rPr>
        <w:t>. In all three network</w:t>
      </w:r>
      <w:r w:rsidR="00907CF8">
        <w:rPr>
          <w:iCs/>
          <w:lang w:val="en-GB"/>
        </w:rPr>
        <w:t xml:space="preserve"> layers</w:t>
      </w:r>
      <w:r w:rsidR="00275B89">
        <w:rPr>
          <w:iCs/>
          <w:lang w:val="en-GB"/>
        </w:rPr>
        <w:t xml:space="preserve"> we observe positive and significant reciprocity effects</w:t>
      </w:r>
      <w:r w:rsidR="006409BE">
        <w:rPr>
          <w:iCs/>
          <w:lang w:val="en-GB"/>
        </w:rPr>
        <w:t xml:space="preserve">: </w:t>
      </w:r>
      <w:r w:rsidR="0090412A">
        <w:rPr>
          <w:iCs/>
          <w:lang w:val="en-GB"/>
        </w:rPr>
        <w:t>a reciprocated tie is preferred over a non-reciprocated tie</w:t>
      </w:r>
      <w:r w:rsidR="006409BE">
        <w:rPr>
          <w:iCs/>
          <w:lang w:val="en-GB"/>
        </w:rPr>
        <w:t xml:space="preserve">. Reciprocity effects are strongest </w:t>
      </w:r>
      <w:r w:rsidR="00275B89">
        <w:rPr>
          <w:iCs/>
          <w:lang w:val="en-GB"/>
        </w:rPr>
        <w:t>in the @mention layer</w:t>
      </w:r>
      <w:r w:rsidR="00DA2633">
        <w:rPr>
          <w:iCs/>
          <w:lang w:val="en-GB"/>
        </w:rPr>
        <w:t>,</w:t>
      </w:r>
      <w:r w:rsidR="00275B89">
        <w:rPr>
          <w:iCs/>
          <w:lang w:val="en-GB"/>
        </w:rPr>
        <w:t xml:space="preserve"> </w:t>
      </w:r>
      <w:r w:rsidR="00DA2633">
        <w:rPr>
          <w:iCs/>
          <w:lang w:val="en-GB"/>
        </w:rPr>
        <w:t>likely</w:t>
      </w:r>
      <w:r w:rsidR="00275B89">
        <w:rPr>
          <w:iCs/>
          <w:lang w:val="en-GB"/>
        </w:rPr>
        <w:t xml:space="preserve"> </w:t>
      </w:r>
      <w:r w:rsidR="00320558">
        <w:rPr>
          <w:iCs/>
          <w:lang w:val="en-GB"/>
        </w:rPr>
        <w:t xml:space="preserve">reflecting </w:t>
      </w:r>
      <w:r w:rsidR="00275B89">
        <w:rPr>
          <w:iCs/>
          <w:lang w:val="en-GB"/>
        </w:rPr>
        <w:t xml:space="preserve">that MPs </w:t>
      </w:r>
      <w:r w:rsidR="00320558">
        <w:rPr>
          <w:iCs/>
          <w:lang w:val="en-GB"/>
        </w:rPr>
        <w:t xml:space="preserve">hold small back-and-forth conversations or discussions via </w:t>
      </w:r>
      <w:r w:rsidR="00DA2633">
        <w:rPr>
          <w:iCs/>
          <w:lang w:val="en-GB"/>
        </w:rPr>
        <w:t>Twitter</w:t>
      </w:r>
      <w:r w:rsidR="00752104">
        <w:rPr>
          <w:iCs/>
          <w:lang w:val="en-GB"/>
        </w:rPr>
        <w:t xml:space="preserve">. Our significant indegree popularity and out-degree activity estimates </w:t>
      </w:r>
      <w:r w:rsidR="00DA2633">
        <w:rPr>
          <w:iCs/>
          <w:lang w:val="en-GB"/>
        </w:rPr>
        <w:t xml:space="preserve">demonstrate </w:t>
      </w:r>
      <w:r w:rsidR="00752104">
        <w:rPr>
          <w:iCs/>
          <w:lang w:val="en-GB"/>
        </w:rPr>
        <w:t xml:space="preserve">the </w:t>
      </w:r>
      <w:r w:rsidR="004B7F5A">
        <w:rPr>
          <w:iCs/>
          <w:lang w:val="en-GB"/>
        </w:rPr>
        <w:t xml:space="preserve">significant </w:t>
      </w:r>
      <w:r w:rsidR="0090412A">
        <w:rPr>
          <w:iCs/>
          <w:lang w:val="en-GB"/>
        </w:rPr>
        <w:t>dispersion of</w:t>
      </w:r>
      <w:r w:rsidR="00752104">
        <w:rPr>
          <w:iCs/>
          <w:lang w:val="en-GB"/>
        </w:rPr>
        <w:t xml:space="preserve"> </w:t>
      </w:r>
      <w:r w:rsidR="006409BE">
        <w:rPr>
          <w:iCs/>
          <w:lang w:val="en-GB"/>
        </w:rPr>
        <w:t>out-degrees (</w:t>
      </w:r>
      <w:r w:rsidR="00895169">
        <w:rPr>
          <w:iCs/>
          <w:lang w:val="en-GB"/>
        </w:rPr>
        <w:t>i.e.,</w:t>
      </w:r>
      <w:r w:rsidR="006409BE">
        <w:rPr>
          <w:iCs/>
          <w:lang w:val="en-GB"/>
        </w:rPr>
        <w:t xml:space="preserve"> </w:t>
      </w:r>
      <w:r w:rsidR="00752104">
        <w:rPr>
          <w:iCs/>
          <w:lang w:val="en-GB"/>
        </w:rPr>
        <w:t>activity</w:t>
      </w:r>
      <w:r w:rsidR="006409BE">
        <w:rPr>
          <w:iCs/>
          <w:lang w:val="en-GB"/>
        </w:rPr>
        <w:t>)</w:t>
      </w:r>
      <w:r w:rsidR="00752104">
        <w:rPr>
          <w:iCs/>
          <w:lang w:val="en-GB"/>
        </w:rPr>
        <w:t xml:space="preserve"> and </w:t>
      </w:r>
      <w:r w:rsidR="006409BE">
        <w:rPr>
          <w:iCs/>
          <w:lang w:val="en-GB"/>
        </w:rPr>
        <w:t>in-degrees (</w:t>
      </w:r>
      <w:r w:rsidR="00895169">
        <w:rPr>
          <w:iCs/>
          <w:lang w:val="en-GB"/>
        </w:rPr>
        <w:t>i.e.,</w:t>
      </w:r>
      <w:r w:rsidR="006409BE">
        <w:rPr>
          <w:iCs/>
          <w:lang w:val="en-GB"/>
        </w:rPr>
        <w:t xml:space="preserve"> </w:t>
      </w:r>
      <w:r w:rsidR="00752104">
        <w:rPr>
          <w:iCs/>
          <w:lang w:val="en-GB"/>
        </w:rPr>
        <w:t>popularity</w:t>
      </w:r>
      <w:r w:rsidR="006409BE">
        <w:rPr>
          <w:iCs/>
          <w:lang w:val="en-GB"/>
        </w:rPr>
        <w:t>)</w:t>
      </w:r>
      <w:r w:rsidR="00752104">
        <w:rPr>
          <w:iCs/>
          <w:lang w:val="en-GB"/>
        </w:rPr>
        <w:t>. Interestingly, 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90412A">
        <w:rPr>
          <w:iCs/>
          <w:lang w:val="en-GB"/>
        </w:rPr>
        <w:t>, as indicated by the negative outdegree-</w:t>
      </w:r>
      <w:r w:rsidR="006409BE">
        <w:rPr>
          <w:iCs/>
          <w:lang w:val="en-GB"/>
        </w:rPr>
        <w:t>popularity</w:t>
      </w:r>
      <w:r w:rsidR="0090412A">
        <w:rPr>
          <w:iCs/>
          <w:lang w:val="en-GB"/>
        </w:rPr>
        <w:t xml:space="preserve"> </w:t>
      </w:r>
      <w:r w:rsidR="006409BE">
        <w:rPr>
          <w:iCs/>
          <w:lang w:val="en-GB"/>
        </w:rPr>
        <w:t>parameters</w:t>
      </w:r>
      <w:r w:rsidR="00752104">
        <w:rPr>
          <w:iCs/>
          <w:lang w:val="en-GB"/>
        </w:rPr>
        <w:t>.</w:t>
      </w:r>
      <w:r w:rsidR="00DA2633">
        <w:rPr>
          <w:iCs/>
          <w:lang w:val="en-GB"/>
        </w:rPr>
        <w:t xml:space="preserve"> </w:t>
      </w:r>
      <w:r w:rsidR="002016A0">
        <w:rPr>
          <w:iCs/>
          <w:lang w:val="en-GB"/>
        </w:rPr>
        <w:t xml:space="preserve">This could indicate that </w:t>
      </w:r>
      <w:r w:rsidR="00DA2633">
        <w:rPr>
          <w:iCs/>
          <w:lang w:val="en-GB"/>
        </w:rPr>
        <w:t>less important MPs try to use Twitter to gain prominence</w:t>
      </w:r>
      <w:r w:rsidR="00320558">
        <w:rPr>
          <w:iCs/>
          <w:lang w:val="en-GB"/>
        </w:rPr>
        <w:t xml:space="preserve"> and that some more prominent politicians do not need Twitter or have less time to invest in it</w:t>
      </w:r>
      <w:r w:rsidR="009C2FF7">
        <w:rPr>
          <w:iCs/>
          <w:lang w:val="en-GB"/>
        </w:rPr>
        <w:t xml:space="preserve"> (see Jacobs &amp; </w:t>
      </w:r>
      <w:proofErr w:type="spellStart"/>
      <w:r w:rsidR="009C2FF7">
        <w:rPr>
          <w:iCs/>
          <w:lang w:val="en-GB"/>
        </w:rPr>
        <w:t>Spierings</w:t>
      </w:r>
      <w:proofErr w:type="spellEnd"/>
      <w:r w:rsidR="009C2FF7">
        <w:rPr>
          <w:iCs/>
          <w:lang w:val="en-GB"/>
        </w:rPr>
        <w:t xml:space="preserve">, 2016; </w:t>
      </w:r>
      <w:proofErr w:type="spellStart"/>
      <w:r w:rsidR="009C2FF7">
        <w:rPr>
          <w:iCs/>
          <w:lang w:val="en-GB"/>
        </w:rPr>
        <w:t>Jungherr</w:t>
      </w:r>
      <w:proofErr w:type="spellEnd"/>
      <w:r w:rsidR="009C2FF7">
        <w:rPr>
          <w:iCs/>
          <w:lang w:val="en-GB"/>
        </w:rPr>
        <w:t>, 2014)</w:t>
      </w:r>
      <w:r w:rsidR="00DA2633">
        <w:rPr>
          <w:iCs/>
          <w:lang w:val="en-GB"/>
        </w:rPr>
        <w:t>. All networks show transitive closure</w:t>
      </w:r>
      <w:r w:rsidR="006409BE">
        <w:rPr>
          <w:iCs/>
          <w:lang w:val="en-GB"/>
        </w:rPr>
        <w:t xml:space="preserve"> (e.g. MPs are likely to follow MPs who are followed by MPs already being followed)</w:t>
      </w:r>
      <w:r w:rsidR="00DA2633">
        <w:rPr>
          <w:iCs/>
          <w:lang w:val="en-GB"/>
        </w:rPr>
        <w:t xml:space="preserve">. The shared popularity effect was negative in all three layers but only reached significance in the retweet layer. </w:t>
      </w:r>
      <w:r w:rsidR="009C2FF7">
        <w:rPr>
          <w:iCs/>
          <w:lang w:val="en-GB"/>
        </w:rPr>
        <w:t>In other words</w:t>
      </w:r>
      <w:r w:rsidR="002016A0">
        <w:rPr>
          <w:iCs/>
          <w:lang w:val="en-GB"/>
        </w:rPr>
        <w:t>, different</w:t>
      </w:r>
      <w:r w:rsidR="000C074D">
        <w:rPr>
          <w:iCs/>
          <w:lang w:val="en-GB"/>
        </w:rPr>
        <w:t xml:space="preserve"> MP</w:t>
      </w:r>
      <w:r w:rsidR="002016A0">
        <w:rPr>
          <w:iCs/>
          <w:lang w:val="en-GB"/>
        </w:rPr>
        <w:t xml:space="preserve">s </w:t>
      </w:r>
      <w:r w:rsidR="00B00A60">
        <w:rPr>
          <w:iCs/>
          <w:lang w:val="en-GB"/>
        </w:rPr>
        <w:t xml:space="preserve">have their unique </w:t>
      </w:r>
      <w:r w:rsidR="002016A0">
        <w:rPr>
          <w:iCs/>
          <w:lang w:val="en-GB"/>
        </w:rPr>
        <w:t>‘fan base’</w:t>
      </w:r>
      <w:r w:rsidR="002F08B6">
        <w:rPr>
          <w:iCs/>
          <w:lang w:val="en-GB"/>
        </w:rPr>
        <w:t xml:space="preserve"> of MPs</w:t>
      </w:r>
      <w:r w:rsidR="00385718">
        <w:rPr>
          <w:iCs/>
          <w:lang w:val="en-GB"/>
        </w:rPr>
        <w:t xml:space="preserve"> w</w:t>
      </w:r>
      <w:r w:rsidR="000E2E8B">
        <w:rPr>
          <w:iCs/>
          <w:lang w:val="en-GB"/>
        </w:rPr>
        <w:t>hich</w:t>
      </w:r>
      <w:r w:rsidR="00385718">
        <w:rPr>
          <w:iCs/>
          <w:lang w:val="en-GB"/>
        </w:rPr>
        <w:t xml:space="preserve"> retweets their tweets</w:t>
      </w:r>
      <w:r w:rsidR="002016A0">
        <w:rPr>
          <w:iCs/>
          <w:lang w:val="en-GB"/>
        </w:rPr>
        <w:t xml:space="preserve">. </w:t>
      </w:r>
    </w:p>
    <w:p w14:paraId="033E4E82" w14:textId="10F1747E" w:rsidR="00E5726A" w:rsidRDefault="000C074D" w:rsidP="006409BE">
      <w:pPr>
        <w:ind w:firstLine="708"/>
        <w:jc w:val="both"/>
        <w:rPr>
          <w:iCs/>
          <w:lang w:val="en-GB"/>
        </w:rPr>
      </w:pPr>
      <w:r>
        <w:rPr>
          <w:iCs/>
          <w:lang w:val="en-GB"/>
        </w:rPr>
        <w:t xml:space="preserve">Incumbent MPs follow less other MPs and are followed by fewer MPs. Notably, follow relations are more likely within the </w:t>
      </w:r>
      <w:r w:rsidR="00B00A60">
        <w:rPr>
          <w:iCs/>
          <w:lang w:val="en-GB"/>
        </w:rPr>
        <w:t>sub</w:t>
      </w:r>
      <w:r>
        <w:rPr>
          <w:iCs/>
          <w:lang w:val="en-GB"/>
        </w:rPr>
        <w:t>groups of incumbent and non-incumbent MPs than between these subgroups</w:t>
      </w:r>
      <w:r w:rsidR="00B00A60">
        <w:rPr>
          <w:iCs/>
          <w:lang w:val="en-GB"/>
        </w:rPr>
        <w:t>, probably because of the different shared (political) history and meeting opportunities</w:t>
      </w:r>
      <w:r w:rsidR="000E2E8B">
        <w:rPr>
          <w:iCs/>
          <w:lang w:val="en-GB"/>
        </w:rPr>
        <w:t xml:space="preserve"> during the previous </w:t>
      </w:r>
      <w:r w:rsidR="002F08B6">
        <w:rPr>
          <w:iCs/>
          <w:lang w:val="en-GB"/>
        </w:rPr>
        <w:t>parliament</w:t>
      </w:r>
      <w:r>
        <w:rPr>
          <w:iCs/>
          <w:lang w:val="en-GB"/>
        </w:rPr>
        <w:t xml:space="preserve">. Incumbent MPs also retweet less and are </w:t>
      </w:r>
      <w:proofErr w:type="spellStart"/>
      <w:r>
        <w:rPr>
          <w:iCs/>
          <w:lang w:val="en-GB"/>
        </w:rPr>
        <w:t>retweetet</w:t>
      </w:r>
      <w:proofErr w:type="spellEnd"/>
      <w:r>
        <w:rPr>
          <w:iCs/>
          <w:lang w:val="en-GB"/>
        </w:rPr>
        <w:t xml:space="preserve"> less often. </w:t>
      </w:r>
      <w:r w:rsidR="00111936">
        <w:rPr>
          <w:iCs/>
          <w:lang w:val="en-GB"/>
        </w:rPr>
        <w:t xml:space="preserve">MPs with a </w:t>
      </w:r>
      <w:r w:rsidR="00313D58">
        <w:rPr>
          <w:iCs/>
          <w:lang w:val="en-GB"/>
        </w:rPr>
        <w:t xml:space="preserve">better ballot </w:t>
      </w:r>
      <w:r w:rsidR="00111936">
        <w:rPr>
          <w:iCs/>
          <w:lang w:val="en-GB"/>
        </w:rPr>
        <w:t xml:space="preserve">position follow </w:t>
      </w:r>
      <w:r w:rsidR="00724446">
        <w:rPr>
          <w:iCs/>
          <w:lang w:val="en-GB"/>
        </w:rPr>
        <w:t xml:space="preserve">fewer </w:t>
      </w:r>
      <w:r w:rsidR="00111936">
        <w:rPr>
          <w:iCs/>
          <w:lang w:val="en-GB"/>
        </w:rPr>
        <w:t xml:space="preserve">other MPs but are </w:t>
      </w:r>
      <w:proofErr w:type="spellStart"/>
      <w:r w:rsidR="00111936">
        <w:rPr>
          <w:iCs/>
          <w:lang w:val="en-GB"/>
        </w:rPr>
        <w:t>retweetet</w:t>
      </w:r>
      <w:proofErr w:type="spellEnd"/>
      <w:r w:rsidR="00111936">
        <w:rPr>
          <w:iCs/>
          <w:lang w:val="en-GB"/>
        </w:rPr>
        <w:t xml:space="preserve"> and @mentioned </w:t>
      </w:r>
      <w:r w:rsidR="00724446">
        <w:rPr>
          <w:iCs/>
          <w:lang w:val="en-GB"/>
        </w:rPr>
        <w:t>more</w:t>
      </w:r>
      <w:r w:rsidR="00385718">
        <w:rPr>
          <w:iCs/>
          <w:lang w:val="en-GB"/>
        </w:rPr>
        <w:t xml:space="preserve">, </w:t>
      </w:r>
      <w:r w:rsidR="009C3DE8">
        <w:rPr>
          <w:iCs/>
          <w:lang w:val="en-GB"/>
        </w:rPr>
        <w:t>possibly</w:t>
      </w:r>
      <w:r w:rsidR="00385718">
        <w:rPr>
          <w:iCs/>
          <w:lang w:val="en-GB"/>
        </w:rPr>
        <w:t xml:space="preserve"> indicating </w:t>
      </w:r>
      <w:r w:rsidR="00B00A60">
        <w:rPr>
          <w:iCs/>
          <w:lang w:val="en-GB"/>
        </w:rPr>
        <w:t xml:space="preserve">that MPs with a </w:t>
      </w:r>
      <w:r w:rsidR="00A76DA8">
        <w:rPr>
          <w:iCs/>
          <w:lang w:val="en-GB"/>
        </w:rPr>
        <w:t xml:space="preserve">less favourable position on the ballot </w:t>
      </w:r>
      <w:r w:rsidR="00B00A60">
        <w:rPr>
          <w:iCs/>
          <w:lang w:val="en-GB"/>
        </w:rPr>
        <w:t xml:space="preserve">are less </w:t>
      </w:r>
      <w:r w:rsidR="009C3DE8">
        <w:rPr>
          <w:iCs/>
          <w:lang w:val="en-GB"/>
        </w:rPr>
        <w:t>likely to</w:t>
      </w:r>
      <w:r w:rsidR="009501D2">
        <w:rPr>
          <w:iCs/>
          <w:lang w:val="en-GB"/>
        </w:rPr>
        <w:t xml:space="preserve"> hold and</w:t>
      </w:r>
      <w:r w:rsidR="009C3DE8">
        <w:rPr>
          <w:iCs/>
          <w:lang w:val="en-GB"/>
        </w:rPr>
        <w:t xml:space="preserve"> </w:t>
      </w:r>
      <w:r w:rsidR="009501D2">
        <w:rPr>
          <w:iCs/>
          <w:lang w:val="en-GB"/>
        </w:rPr>
        <w:t xml:space="preserve">communicate </w:t>
      </w:r>
      <w:r w:rsidR="009C3DE8">
        <w:rPr>
          <w:iCs/>
          <w:lang w:val="en-GB"/>
        </w:rPr>
        <w:t>important viewpoints</w:t>
      </w:r>
      <w:r w:rsidR="00724446">
        <w:rPr>
          <w:iCs/>
          <w:lang w:val="en-GB"/>
        </w:rPr>
        <w:t xml:space="preserve"> on core political issues</w:t>
      </w:r>
      <w:r w:rsidR="009C3DE8">
        <w:rPr>
          <w:iCs/>
          <w:lang w:val="en-GB"/>
        </w:rPr>
        <w:t xml:space="preserve">, according to other MPs. </w:t>
      </w:r>
      <w:r w:rsidR="00111936">
        <w:rPr>
          <w:iCs/>
          <w:lang w:val="en-GB"/>
        </w:rPr>
        <w:t xml:space="preserve">Party leaders </w:t>
      </w:r>
      <w:r w:rsidR="00A76DA8">
        <w:rPr>
          <w:iCs/>
          <w:lang w:val="en-GB"/>
        </w:rPr>
        <w:t xml:space="preserve">initiate </w:t>
      </w:r>
      <w:r w:rsidR="00111936">
        <w:rPr>
          <w:iCs/>
          <w:lang w:val="en-GB"/>
        </w:rPr>
        <w:t>significant</w:t>
      </w:r>
      <w:r w:rsidR="00A76DA8">
        <w:rPr>
          <w:iCs/>
          <w:lang w:val="en-GB"/>
        </w:rPr>
        <w:t>ly</w:t>
      </w:r>
      <w:r w:rsidR="00111936">
        <w:rPr>
          <w:iCs/>
          <w:lang w:val="en-GB"/>
        </w:rPr>
        <w:t xml:space="preserve"> less discussions on Twitter than non-party leaders as indicated by the</w:t>
      </w:r>
      <w:r w:rsidR="00895169">
        <w:rPr>
          <w:iCs/>
          <w:lang w:val="en-GB"/>
        </w:rPr>
        <w:t xml:space="preserve"> corresponding</w:t>
      </w:r>
      <w:r w:rsidR="00111936">
        <w:rPr>
          <w:iCs/>
          <w:lang w:val="en-GB"/>
        </w:rPr>
        <w:t xml:space="preserve"> negative and significant estimate</w:t>
      </w:r>
      <w:r w:rsidR="008C5F41">
        <w:rPr>
          <w:iCs/>
          <w:lang w:val="en-GB"/>
        </w:rPr>
        <w:t>d ego covariate</w:t>
      </w:r>
      <w:r w:rsidR="00895169">
        <w:rPr>
          <w:iCs/>
          <w:lang w:val="en-GB"/>
        </w:rPr>
        <w:t xml:space="preserve"> effect</w:t>
      </w:r>
      <w:r w:rsidR="00111936">
        <w:rPr>
          <w:iCs/>
          <w:lang w:val="en-GB"/>
        </w:rPr>
        <w:t xml:space="preserve"> within the @mention layer. </w:t>
      </w:r>
      <w:r w:rsidR="00A76DA8">
        <w:rPr>
          <w:iCs/>
          <w:lang w:val="en-GB"/>
        </w:rPr>
        <w:t xml:space="preserve">Party membership does not have a substantial impact on twitter relations although MPs of the Greens are @mentioned less often than others and tweets of MPs of the liberal democrats (D66) and the Freedom Party (PVV) are significantly less often retweeted. </w:t>
      </w:r>
    </w:p>
    <w:p w14:paraId="53539016" w14:textId="154D5AED" w:rsidR="00D3005B" w:rsidRPr="00D620C4" w:rsidRDefault="00E041FD" w:rsidP="00D53906">
      <w:pPr>
        <w:ind w:firstLine="708"/>
        <w:jc w:val="both"/>
        <w:rPr>
          <w:lang w:val="en-US"/>
        </w:rPr>
      </w:pPr>
      <w:r>
        <w:rPr>
          <w:lang w:val="en-US"/>
        </w:rPr>
        <w:t xml:space="preserve">Acknowledging that (real-life) contact opportunities may translate into contact in online </w:t>
      </w:r>
      <w:proofErr w:type="spellStart"/>
      <w:r>
        <w:rPr>
          <w:lang w:val="en-US"/>
        </w:rPr>
        <w:t>twittersphere</w:t>
      </w:r>
      <w:proofErr w:type="spellEnd"/>
      <w:r w:rsidR="00D620C4">
        <w:rPr>
          <w:lang w:val="en-US"/>
        </w:rPr>
        <w:t>,</w:t>
      </w:r>
      <w:r>
        <w:rPr>
          <w:lang w:val="en-US"/>
        </w:rPr>
        <w:t xml:space="preserve"> we wanted to take the physical structure of parliament into account</w:t>
      </w:r>
      <w:r w:rsidR="00D620C4">
        <w:rPr>
          <w:lang w:val="en-US"/>
        </w:rPr>
        <w:t>. T</w:t>
      </w:r>
      <w:r>
        <w:rPr>
          <w:lang w:val="en-US"/>
        </w:rPr>
        <w:t>herefore</w:t>
      </w:r>
      <w:r w:rsidR="00D620C4">
        <w:rPr>
          <w:lang w:val="en-US"/>
        </w:rPr>
        <w:t>, we included</w:t>
      </w:r>
      <w:r>
        <w:rPr>
          <w:lang w:val="en-US"/>
        </w:rPr>
        <w:t xml:space="preserve"> a measure of </w:t>
      </w:r>
      <w:r w:rsidR="00D620C4">
        <w:rPr>
          <w:lang w:val="en-US"/>
        </w:rPr>
        <w:t>the distance</w:t>
      </w:r>
      <w:r>
        <w:rPr>
          <w:lang w:val="en-US"/>
        </w:rPr>
        <w:t xml:space="preserve"> </w:t>
      </w:r>
      <w:r w:rsidR="00D620C4">
        <w:rPr>
          <w:lang w:val="en-US"/>
        </w:rPr>
        <w:t>between</w:t>
      </w:r>
      <w:r>
        <w:rPr>
          <w:lang w:val="en-US"/>
        </w:rPr>
        <w:t xml:space="preserve"> the seats of MPs as a dyadic covariate in our models. </w:t>
      </w:r>
      <w:r w:rsidR="00E5726A">
        <w:rPr>
          <w:lang w:val="en-US"/>
        </w:rPr>
        <w:t>Th</w:t>
      </w:r>
      <w:r w:rsidR="00A5249A">
        <w:rPr>
          <w:lang w:val="en-US"/>
        </w:rPr>
        <w:t>e</w:t>
      </w:r>
      <w:r w:rsidR="008C5F41">
        <w:rPr>
          <w:lang w:val="en-US"/>
        </w:rPr>
        <w:t>se</w:t>
      </w:r>
      <w:r w:rsidR="00A5249A">
        <w:rPr>
          <w:lang w:val="en-US"/>
        </w:rPr>
        <w:t xml:space="preserve"> </w:t>
      </w:r>
      <w:r w:rsidR="008C5F41">
        <w:rPr>
          <w:lang w:val="en-US"/>
        </w:rPr>
        <w:t xml:space="preserve">150 </w:t>
      </w:r>
      <w:r w:rsidR="00A5249A">
        <w:rPr>
          <w:lang w:val="en-US"/>
        </w:rPr>
        <w:t xml:space="preserve">seats are allocated to the parties </w:t>
      </w:r>
      <w:r w:rsidR="00E5726A">
        <w:rPr>
          <w:lang w:val="en-US"/>
        </w:rPr>
        <w:t xml:space="preserve">after the elections by the presidium based on party size and mimics to some extent the classical, economic left/right political dimension: the socialist party (SP) have seats on the left and the Freedom Party (PVV) have seats on the right in the house (see also Figures 1-6). </w:t>
      </w:r>
      <w:r w:rsidR="00A5249A">
        <w:rPr>
          <w:lang w:val="en-US"/>
        </w:rPr>
        <w:t xml:space="preserve">Per party, party leadership determines which </w:t>
      </w:r>
      <w:r w:rsidR="00E5726A">
        <w:rPr>
          <w:lang w:val="en-US"/>
        </w:rPr>
        <w:t>MPs</w:t>
      </w:r>
      <w:r w:rsidR="00A5249A">
        <w:rPr>
          <w:lang w:val="en-US"/>
        </w:rPr>
        <w:t xml:space="preserve"> sit on which of the allocated seats, with </w:t>
      </w:r>
      <w:r w:rsidR="00A5249A">
        <w:rPr>
          <w:lang w:val="en-US"/>
        </w:rPr>
        <w:lastRenderedPageBreak/>
        <w:t>the party leader generally sitting on the first row</w:t>
      </w:r>
      <w:r w:rsidR="00E5726A">
        <w:rPr>
          <w:lang w:val="en-US"/>
        </w:rPr>
        <w:t>. Our results indicate that seating position influences Twitter relations among MPs</w:t>
      </w:r>
      <w:r w:rsidR="00836D43">
        <w:rPr>
          <w:lang w:val="en-US"/>
        </w:rPr>
        <w:t>: the further MPs sit from one another (already accounting for list position and party affiliation), the less likely they are to follow and retweet each other.</w:t>
      </w:r>
      <w:r w:rsidR="00E5726A">
        <w:rPr>
          <w:lang w:val="en-US"/>
        </w:rPr>
        <w:t xml:space="preserve"> </w:t>
      </w:r>
      <w:r w:rsidR="00836D43">
        <w:rPr>
          <w:lang w:val="en-US"/>
        </w:rPr>
        <w:t>This</w:t>
      </w:r>
      <w:r w:rsidR="008C5F41">
        <w:rPr>
          <w:lang w:val="en-US"/>
        </w:rPr>
        <w:t xml:space="preserve"> likely reflects the </w:t>
      </w:r>
      <w:r w:rsidR="00B00A60">
        <w:rPr>
          <w:iCs/>
          <w:lang w:val="en-GB"/>
        </w:rPr>
        <w:t>impact of geographical distance</w:t>
      </w:r>
      <w:r w:rsidR="008C5F41">
        <w:rPr>
          <w:iCs/>
          <w:lang w:val="en-GB"/>
        </w:rPr>
        <w:t xml:space="preserve">, as expected, but we cannot rule out the influence </w:t>
      </w:r>
      <w:r w:rsidR="00836D43">
        <w:rPr>
          <w:iCs/>
          <w:lang w:val="en-GB"/>
        </w:rPr>
        <w:t xml:space="preserve">of </w:t>
      </w:r>
      <w:r w:rsidR="004B7F5A">
        <w:rPr>
          <w:iCs/>
          <w:lang w:val="en-GB"/>
        </w:rPr>
        <w:t>ideological</w:t>
      </w:r>
      <w:r w:rsidR="00372D37">
        <w:rPr>
          <w:iCs/>
          <w:lang w:val="en-GB"/>
        </w:rPr>
        <w:t xml:space="preserve"> distance. </w:t>
      </w:r>
    </w:p>
    <w:p w14:paraId="12232542" w14:textId="30842930" w:rsidR="00D53906" w:rsidRDefault="00D53906" w:rsidP="00B1270E">
      <w:pPr>
        <w:ind w:firstLine="0"/>
        <w:jc w:val="both"/>
        <w:rPr>
          <w:iCs/>
          <w:lang w:val="en-GB"/>
        </w:rPr>
      </w:pPr>
    </w:p>
    <w:p w14:paraId="0E7B6650" w14:textId="1FFC7394" w:rsidR="00202F89" w:rsidRPr="008C5F41" w:rsidRDefault="00196F76" w:rsidP="00B1270E">
      <w:pPr>
        <w:ind w:firstLine="0"/>
        <w:jc w:val="both"/>
        <w:rPr>
          <w:i/>
          <w:lang w:val="en-GB"/>
        </w:rPr>
      </w:pPr>
      <w:r>
        <w:rPr>
          <w:i/>
          <w:lang w:val="en-GB"/>
        </w:rPr>
        <w:t>Political segregation</w:t>
      </w:r>
    </w:p>
    <w:p w14:paraId="7AD0CA94" w14:textId="039B145B" w:rsidR="00E63515" w:rsidRDefault="005139AC" w:rsidP="00B1270E">
      <w:pPr>
        <w:ind w:firstLine="0"/>
        <w:jc w:val="both"/>
        <w:rPr>
          <w:iCs/>
          <w:lang w:val="en-GB"/>
        </w:rPr>
      </w:pPr>
      <w:r>
        <w:rPr>
          <w:iCs/>
          <w:lang w:val="en-GB"/>
        </w:rPr>
        <w:t>T</w:t>
      </w:r>
      <w:r w:rsidR="009C3DE8" w:rsidRPr="000E2E8B">
        <w:rPr>
          <w:iCs/>
          <w:lang w:val="en-GB"/>
        </w:rPr>
        <w:t>urn</w:t>
      </w:r>
      <w:r>
        <w:rPr>
          <w:iCs/>
          <w:lang w:val="en-GB"/>
        </w:rPr>
        <w:t>ing</w:t>
      </w:r>
      <w:r w:rsidR="009C3DE8" w:rsidRPr="000E2E8B">
        <w:rPr>
          <w:iCs/>
          <w:lang w:val="en-GB"/>
        </w:rPr>
        <w:t xml:space="preserve"> to </w:t>
      </w:r>
      <w:r w:rsidR="00E63515" w:rsidRPr="000E2E8B">
        <w:rPr>
          <w:iCs/>
          <w:lang w:val="en-GB"/>
        </w:rPr>
        <w:t xml:space="preserve">our </w:t>
      </w:r>
      <w:r w:rsidR="009C3DE8" w:rsidRPr="000E2E8B">
        <w:rPr>
          <w:iCs/>
          <w:lang w:val="en-GB"/>
        </w:rPr>
        <w:t>variable of interest, the ‘same party’ dyadic covariate</w:t>
      </w:r>
      <w:r>
        <w:rPr>
          <w:iCs/>
          <w:lang w:val="en-GB"/>
        </w:rPr>
        <w:t xml:space="preserve">, we find </w:t>
      </w:r>
      <w:r w:rsidR="00E63515" w:rsidRPr="000E2E8B">
        <w:rPr>
          <w:iCs/>
          <w:lang w:val="en-GB"/>
        </w:rPr>
        <w:t xml:space="preserve">positive and significant </w:t>
      </w:r>
      <w:r w:rsidR="00895169">
        <w:rPr>
          <w:iCs/>
          <w:lang w:val="en-GB"/>
        </w:rPr>
        <w:t xml:space="preserve">estimates </w:t>
      </w:r>
      <w:r w:rsidR="00E63515" w:rsidRPr="000E2E8B">
        <w:rPr>
          <w:iCs/>
          <w:lang w:val="en-GB"/>
        </w:rPr>
        <w:t>in all three layers of the Twitter network. Thus, even if we take into account structural network effects</w:t>
      </w:r>
      <w:r w:rsidR="000C08E9">
        <w:rPr>
          <w:iCs/>
          <w:lang w:val="en-GB"/>
        </w:rPr>
        <w:t xml:space="preserve">, </w:t>
      </w:r>
      <w:r w:rsidR="00E63515" w:rsidRPr="000E2E8B">
        <w:rPr>
          <w:iCs/>
          <w:lang w:val="en-GB"/>
        </w:rPr>
        <w:t>factors that impact MPs’ activity and popularity</w:t>
      </w:r>
      <w:r w:rsidR="000C08E9">
        <w:rPr>
          <w:iCs/>
          <w:lang w:val="en-GB"/>
        </w:rPr>
        <w:t>, and the (physical and ideological) proximity between MPs within parliament</w:t>
      </w:r>
      <w:r w:rsidR="00E63515" w:rsidRPr="000E2E8B">
        <w:rPr>
          <w:iCs/>
          <w:lang w:val="en-GB"/>
        </w:rPr>
        <w:t>, we still observe that</w:t>
      </w:r>
      <w:r w:rsidR="000C08E9">
        <w:rPr>
          <w:iCs/>
          <w:lang w:val="en-GB"/>
        </w:rPr>
        <w:t xml:space="preserve"> MPs are more likely to form </w:t>
      </w:r>
      <w:r w:rsidR="00E63515" w:rsidRPr="000E2E8B">
        <w:rPr>
          <w:iCs/>
          <w:lang w:val="en-GB"/>
        </w:rPr>
        <w:t xml:space="preserve">relations on Twitter with </w:t>
      </w:r>
      <w:r w:rsidR="000C08E9">
        <w:rPr>
          <w:iCs/>
          <w:lang w:val="en-GB"/>
        </w:rPr>
        <w:t xml:space="preserve">MPs of their own </w:t>
      </w:r>
      <w:r w:rsidR="00E63515" w:rsidRPr="000E2E8B">
        <w:rPr>
          <w:iCs/>
          <w:lang w:val="en-GB"/>
        </w:rPr>
        <w:t>party</w:t>
      </w:r>
      <w:r w:rsidR="000C08E9">
        <w:rPr>
          <w:iCs/>
          <w:lang w:val="en-GB"/>
        </w:rPr>
        <w:t xml:space="preserve"> than with </w:t>
      </w:r>
      <w:r w:rsidR="00E63515" w:rsidRPr="000E2E8B">
        <w:rPr>
          <w:iCs/>
          <w:lang w:val="en-GB"/>
        </w:rPr>
        <w:t xml:space="preserve">MPs of different political parties. </w:t>
      </w:r>
      <w:r w:rsidR="0096468B">
        <w:rPr>
          <w:iCs/>
          <w:lang w:val="en-GB"/>
        </w:rPr>
        <w:t xml:space="preserve">This finding is in line with our </w:t>
      </w:r>
      <w:r w:rsidR="003E214E">
        <w:rPr>
          <w:iCs/>
          <w:lang w:val="en-GB"/>
        </w:rPr>
        <w:t xml:space="preserve">previous (descriptive) observations, and we thus </w:t>
      </w:r>
      <w:r w:rsidR="00E63515" w:rsidRPr="000E2E8B">
        <w:rPr>
          <w:iCs/>
          <w:lang w:val="en-GB"/>
        </w:rPr>
        <w:t xml:space="preserve">clearly find corroborative evidence for </w:t>
      </w:r>
      <w:r w:rsidR="00196F76">
        <w:rPr>
          <w:iCs/>
          <w:lang w:val="en-GB"/>
        </w:rPr>
        <w:t>H</w:t>
      </w:r>
      <w:r w:rsidR="00E63515" w:rsidRPr="000E2E8B">
        <w:rPr>
          <w:iCs/>
          <w:lang w:val="en-GB"/>
        </w:rPr>
        <w:t xml:space="preserve">ypothesis 1. </w:t>
      </w:r>
    </w:p>
    <w:p w14:paraId="3147CDD6" w14:textId="1B05493F" w:rsidR="00A763C6" w:rsidRPr="00433F43" w:rsidRDefault="00A763C6" w:rsidP="008C5F41">
      <w:pPr>
        <w:ind w:firstLine="708"/>
        <w:jc w:val="both"/>
        <w:rPr>
          <w:iCs/>
          <w:lang w:val="en-GB"/>
        </w:rPr>
      </w:pPr>
      <w:r>
        <w:rPr>
          <w:iCs/>
          <w:lang w:val="en-GB"/>
        </w:rPr>
        <w:t>More specif</w:t>
      </w:r>
      <w:r w:rsidR="00910929">
        <w:rPr>
          <w:iCs/>
          <w:lang w:val="en-GB"/>
        </w:rPr>
        <w:t>ic</w:t>
      </w:r>
      <w:r>
        <w:rPr>
          <w:iCs/>
          <w:lang w:val="en-GB"/>
        </w:rPr>
        <w:t>ally, we expected to see party-based segregation most clearly in the retweet-layer and that the degree of political segregation would be lowest in the @mention layer</w:t>
      </w:r>
      <w:r w:rsidR="00136272">
        <w:rPr>
          <w:iCs/>
          <w:lang w:val="en-GB"/>
        </w:rPr>
        <w:t>, the follower-layer being in</w:t>
      </w:r>
      <w:r w:rsidR="00910929">
        <w:rPr>
          <w:iCs/>
          <w:lang w:val="en-GB"/>
        </w:rPr>
        <w:t>-</w:t>
      </w:r>
      <w:r w:rsidR="00136272">
        <w:rPr>
          <w:iCs/>
          <w:lang w:val="en-GB"/>
        </w:rPr>
        <w:t>between</w:t>
      </w:r>
      <w:r>
        <w:rPr>
          <w:iCs/>
          <w:lang w:val="en-GB"/>
        </w:rPr>
        <w:t xml:space="preserve"> (Hypothesis 3a</w:t>
      </w:r>
      <w:r w:rsidR="00136272">
        <w:rPr>
          <w:iCs/>
          <w:lang w:val="en-GB"/>
        </w:rPr>
        <w:t>,</w:t>
      </w:r>
      <w:r>
        <w:rPr>
          <w:iCs/>
          <w:lang w:val="en-GB"/>
        </w:rPr>
        <w:t xml:space="preserve"> 3b, </w:t>
      </w:r>
      <w:r w:rsidR="00136272">
        <w:rPr>
          <w:iCs/>
          <w:lang w:val="en-GB"/>
        </w:rPr>
        <w:t xml:space="preserve">and 3c </w:t>
      </w:r>
      <w:r>
        <w:rPr>
          <w:iCs/>
          <w:lang w:val="en-GB"/>
        </w:rPr>
        <w:t xml:space="preserve">respectively). This expected order of political segregation can indeed be observed but segregation in the </w:t>
      </w:r>
      <w:r w:rsidR="005F3790">
        <w:rPr>
          <w:iCs/>
          <w:lang w:val="en-GB"/>
        </w:rPr>
        <w:t>retweet</w:t>
      </w:r>
      <w:r>
        <w:rPr>
          <w:iCs/>
          <w:lang w:val="en-GB"/>
        </w:rPr>
        <w:t xml:space="preserve"> layer is not </w:t>
      </w:r>
      <w:r w:rsidRPr="00895169">
        <w:rPr>
          <w:i/>
          <w:lang w:val="en-GB"/>
        </w:rPr>
        <w:t>significantly</w:t>
      </w:r>
      <w:r>
        <w:rPr>
          <w:iCs/>
          <w:lang w:val="en-GB"/>
        </w:rPr>
        <w:t xml:space="preserve"> higher than in the follow layer</w:t>
      </w:r>
      <w:r w:rsidR="005F3790">
        <w:rPr>
          <w:iCs/>
          <w:lang w:val="en-GB"/>
        </w:rPr>
        <w:t xml:space="preserve"> and </w:t>
      </w:r>
      <w:r>
        <w:rPr>
          <w:iCs/>
          <w:lang w:val="en-GB"/>
        </w:rPr>
        <w:t xml:space="preserve">segregation in the follow layer is not </w:t>
      </w:r>
      <w:r w:rsidRPr="005F3790">
        <w:rPr>
          <w:i/>
          <w:lang w:val="en-GB"/>
        </w:rPr>
        <w:t>significantly</w:t>
      </w:r>
      <w:r>
        <w:rPr>
          <w:iCs/>
          <w:lang w:val="en-GB"/>
        </w:rPr>
        <w:t xml:space="preserve"> stronger than in the </w:t>
      </w:r>
      <w:r w:rsidR="005F3790">
        <w:rPr>
          <w:iCs/>
          <w:lang w:val="en-GB"/>
        </w:rPr>
        <w:t>@metnion</w:t>
      </w:r>
      <w:r>
        <w:rPr>
          <w:iCs/>
          <w:lang w:val="en-GB"/>
        </w:rPr>
        <w:t xml:space="preserve"> layer</w:t>
      </w:r>
      <w:r>
        <w:rPr>
          <w:i/>
          <w:lang w:val="en-GB"/>
        </w:rPr>
        <w:t xml:space="preserve">. </w:t>
      </w:r>
      <w:r>
        <w:rPr>
          <w:iCs/>
          <w:lang w:val="en-GB"/>
        </w:rPr>
        <w:t xml:space="preserve">That being said, segregation in the retweet layer is clearly and significantly more pronounced than in the @mention layer: the difference is .466 with </w:t>
      </w:r>
      <w:proofErr w:type="spellStart"/>
      <w:r>
        <w:rPr>
          <w:i/>
          <w:lang w:val="en-GB"/>
        </w:rPr>
        <w:t>s.e.</w:t>
      </w:r>
      <w:proofErr w:type="spellEnd"/>
      <w:r>
        <w:rPr>
          <w:i/>
          <w:lang w:val="en-GB"/>
        </w:rPr>
        <w:t xml:space="preserve"> </w:t>
      </w:r>
      <w:r>
        <w:rPr>
          <w:iCs/>
          <w:lang w:val="en-GB"/>
        </w:rPr>
        <w:t xml:space="preserve">= .104 and </w:t>
      </w:r>
      <w:r>
        <w:rPr>
          <w:i/>
          <w:lang w:val="en-GB"/>
        </w:rPr>
        <w:t>t</w:t>
      </w:r>
      <w:r>
        <w:rPr>
          <w:iCs/>
          <w:lang w:val="en-GB"/>
        </w:rPr>
        <w:t xml:space="preserve">-ratio </w:t>
      </w:r>
      <w:r>
        <w:rPr>
          <w:i/>
          <w:lang w:val="en-GB"/>
        </w:rPr>
        <w:t xml:space="preserve">t </w:t>
      </w:r>
      <w:r>
        <w:rPr>
          <w:iCs/>
          <w:lang w:val="en-GB"/>
        </w:rPr>
        <w:t xml:space="preserve">= 4.446, </w:t>
      </w:r>
      <w:r>
        <w:rPr>
          <w:i/>
          <w:lang w:val="en-GB"/>
        </w:rPr>
        <w:t xml:space="preserve">p </w:t>
      </w:r>
      <w:r>
        <w:rPr>
          <w:iCs/>
          <w:lang w:val="en-GB"/>
        </w:rPr>
        <w:t xml:space="preserve">&lt; 0. 001. </w:t>
      </w:r>
      <w:r w:rsidR="005F3790">
        <w:rPr>
          <w:iCs/>
          <w:lang w:val="en-GB"/>
        </w:rPr>
        <w:t>Hence, overall, we find c</w:t>
      </w:r>
      <w:r w:rsidR="000C08E9">
        <w:rPr>
          <w:iCs/>
          <w:lang w:val="en-GB"/>
        </w:rPr>
        <w:t>onvincing</w:t>
      </w:r>
      <w:r w:rsidR="005F3790">
        <w:rPr>
          <w:iCs/>
          <w:lang w:val="en-GB"/>
        </w:rPr>
        <w:t xml:space="preserve"> corroborative evidence for the expected ordering</w:t>
      </w:r>
      <w:r w:rsidR="00895169">
        <w:rPr>
          <w:iCs/>
          <w:lang w:val="en-GB"/>
        </w:rPr>
        <w:t xml:space="preserve"> of hypothesis 3</w:t>
      </w:r>
      <w:r w:rsidR="005F3790">
        <w:rPr>
          <w:iCs/>
          <w:lang w:val="en-GB"/>
        </w:rPr>
        <w:t xml:space="preserve">. </w:t>
      </w:r>
    </w:p>
    <w:p w14:paraId="743D5CA3" w14:textId="70671E7E" w:rsidR="00196F76" w:rsidRDefault="00196F76" w:rsidP="00B1270E">
      <w:pPr>
        <w:ind w:firstLine="0"/>
        <w:jc w:val="both"/>
        <w:rPr>
          <w:iCs/>
          <w:lang w:val="en-GB"/>
        </w:rPr>
      </w:pPr>
    </w:p>
    <w:p w14:paraId="5D70B18A" w14:textId="77777777" w:rsidR="000C08E9" w:rsidRPr="00895169" w:rsidRDefault="000C08E9" w:rsidP="000C08E9">
      <w:pPr>
        <w:ind w:firstLine="0"/>
        <w:jc w:val="both"/>
        <w:rPr>
          <w:i/>
          <w:lang w:val="en-GB"/>
        </w:rPr>
      </w:pPr>
      <w:r>
        <w:rPr>
          <w:i/>
          <w:lang w:val="en-GB"/>
        </w:rPr>
        <w:t>Socio-demographic segregation and it’s political by-product</w:t>
      </w:r>
    </w:p>
    <w:p w14:paraId="3E33E80E" w14:textId="77777777" w:rsidR="00DF0341" w:rsidRDefault="000C08E9" w:rsidP="000C08E9">
      <w:pPr>
        <w:ind w:firstLine="0"/>
        <w:jc w:val="both"/>
        <w:rPr>
          <w:iCs/>
          <w:lang w:val="en-GB"/>
        </w:rPr>
      </w:pPr>
      <w:r>
        <w:rPr>
          <w:iCs/>
          <w:lang w:val="en-GB"/>
        </w:rPr>
        <w:t>In Model 2 we assessed social inbreeding homophily. In the friendship layer, there is a tendency among MPs to befriend colleagues with the same sex. Surprisingly,</w:t>
      </w:r>
      <w:r w:rsidR="001C442F">
        <w:rPr>
          <w:iCs/>
          <w:lang w:val="en-GB"/>
        </w:rPr>
        <w:t xml:space="preserve"> and not in line with hypothesis 2a,</w:t>
      </w:r>
      <w:r>
        <w:rPr>
          <w:iCs/>
          <w:lang w:val="en-GB"/>
        </w:rPr>
        <w:t xml:space="preserve"> the larger the age difference between MPs, the more likely it is that MPs follow each other. Also in contradiction to hypothesis 2a, MPs with a different visible ethnic minority status follow each other more often. In the @mention layer, we do not observe any social inbreeding homophily. The picture is once again different in the retweet-layer. Tweets are more likely retweeted by an MP of the same sex</w:t>
      </w:r>
      <w:r w:rsidR="001C442F">
        <w:rPr>
          <w:iCs/>
          <w:lang w:val="en-GB"/>
        </w:rPr>
        <w:t>, supporting hypothesis 2a, b</w:t>
      </w:r>
      <w:r>
        <w:rPr>
          <w:iCs/>
          <w:lang w:val="en-GB"/>
        </w:rPr>
        <w:t xml:space="preserve">ut we do not observe homophily based on visible minority status or age in the retweet layer. In contrast to our descriptive findings, in our multivariate models, we only find weak evidence for social inbreeding homophily, only for sex based homophily and only within the follow and retweet </w:t>
      </w:r>
      <w:commentRangeStart w:id="21"/>
      <w:r>
        <w:rPr>
          <w:iCs/>
          <w:lang w:val="en-GB"/>
        </w:rPr>
        <w:t>layer</w:t>
      </w:r>
      <w:commentRangeEnd w:id="21"/>
      <w:r>
        <w:rPr>
          <w:iCs/>
          <w:lang w:val="en-GB"/>
        </w:rPr>
        <w:t xml:space="preserve"> hence we reject hypothesis 2</w:t>
      </w:r>
      <w:r>
        <w:rPr>
          <w:rStyle w:val="CommentReference"/>
        </w:rPr>
        <w:commentReference w:id="21"/>
      </w:r>
      <w:r w:rsidR="001C442F">
        <w:rPr>
          <w:iCs/>
          <w:lang w:val="en-GB"/>
        </w:rPr>
        <w:t>a</w:t>
      </w:r>
      <w:r>
        <w:rPr>
          <w:iCs/>
          <w:lang w:val="en-GB"/>
        </w:rPr>
        <w:t xml:space="preserve">. </w:t>
      </w:r>
    </w:p>
    <w:p w14:paraId="0F6CC7D0" w14:textId="3F7E2474" w:rsidR="000C08E9" w:rsidRDefault="001C442F" w:rsidP="00DF0341">
      <w:pPr>
        <w:ind w:firstLine="708"/>
        <w:jc w:val="both"/>
        <w:rPr>
          <w:iCs/>
          <w:lang w:val="en-GB"/>
        </w:rPr>
      </w:pPr>
      <w:r>
        <w:rPr>
          <w:iCs/>
          <w:lang w:val="en-GB"/>
        </w:rPr>
        <w:lastRenderedPageBreak/>
        <w:t>To be clear, the sex, age and ethnic background of MPs do impact twitter relations</w:t>
      </w:r>
      <w:r w:rsidR="00DF0341">
        <w:rPr>
          <w:iCs/>
          <w:lang w:val="en-GB"/>
        </w:rPr>
        <w:t>. F</w:t>
      </w:r>
      <w:r>
        <w:rPr>
          <w:iCs/>
          <w:lang w:val="en-GB"/>
        </w:rPr>
        <w:t>emale MPs are more likely to be followed than male MPs and retweet tweets more often</w:t>
      </w:r>
      <w:r w:rsidR="00DF0341">
        <w:rPr>
          <w:iCs/>
          <w:lang w:val="en-GB"/>
        </w:rPr>
        <w:t>. O</w:t>
      </w:r>
      <w:r>
        <w:rPr>
          <w:iCs/>
          <w:lang w:val="en-GB"/>
        </w:rPr>
        <w:t>lder MPs follow fewer other MPs</w:t>
      </w:r>
      <w:r w:rsidR="00DF0341">
        <w:rPr>
          <w:iCs/>
          <w:lang w:val="en-GB"/>
        </w:rPr>
        <w:t>,</w:t>
      </w:r>
      <w:r>
        <w:rPr>
          <w:iCs/>
          <w:lang w:val="en-GB"/>
        </w:rPr>
        <w:t xml:space="preserve"> are followed less often themselves, and tweets of older MPs are retweeted less often</w:t>
      </w:r>
      <w:r w:rsidR="00DF0341">
        <w:rPr>
          <w:iCs/>
          <w:lang w:val="en-GB"/>
        </w:rPr>
        <w:t xml:space="preserve">. </w:t>
      </w:r>
      <w:r>
        <w:rPr>
          <w:iCs/>
          <w:lang w:val="en-GB"/>
        </w:rPr>
        <w:t>MPs with a visible ethnic minority status are more likely to retweet</w:t>
      </w:r>
      <w:r w:rsidR="00DF0341">
        <w:rPr>
          <w:iCs/>
          <w:lang w:val="en-GB"/>
        </w:rPr>
        <w:t xml:space="preserve">. But, to hammer the point home, there are no clear and consistent social division lines running through </w:t>
      </w:r>
      <w:proofErr w:type="spellStart"/>
      <w:r w:rsidR="00DF0341">
        <w:rPr>
          <w:iCs/>
          <w:lang w:val="en-GB"/>
        </w:rPr>
        <w:t>twittersphere</w:t>
      </w:r>
      <w:proofErr w:type="spellEnd"/>
      <w:r w:rsidR="00DF0341">
        <w:rPr>
          <w:iCs/>
          <w:lang w:val="en-GB"/>
        </w:rPr>
        <w:t xml:space="preserve"> in parliament. And with no pronounced </w:t>
      </w:r>
      <w:r w:rsidR="000C08E9">
        <w:rPr>
          <w:iCs/>
          <w:lang w:val="en-GB"/>
        </w:rPr>
        <w:t xml:space="preserve">social inbreeding homophily present, it is not surprising that our estimates referring to segregation along the party division lines are hardly affected. Party based segregation is not a by-product of social inbreeding homophily and we therefore refute hypothesis 2b. </w:t>
      </w:r>
    </w:p>
    <w:p w14:paraId="07D04EEE" w14:textId="77777777" w:rsidR="000C08E9" w:rsidRDefault="000C08E9" w:rsidP="00B1270E">
      <w:pPr>
        <w:ind w:firstLine="0"/>
        <w:jc w:val="both"/>
        <w:rPr>
          <w:iCs/>
          <w:lang w:val="en-GB"/>
        </w:rPr>
      </w:pPr>
    </w:p>
    <w:p w14:paraId="6C4AB260" w14:textId="092F49F6" w:rsidR="00760B5E" w:rsidRPr="00DF0341" w:rsidRDefault="00DF0341" w:rsidP="00B1270E">
      <w:pPr>
        <w:ind w:firstLine="0"/>
        <w:jc w:val="both"/>
        <w:rPr>
          <w:i/>
          <w:lang w:val="en-US"/>
        </w:rPr>
      </w:pPr>
      <w:r>
        <w:rPr>
          <w:i/>
          <w:lang w:val="en-US"/>
        </w:rPr>
        <w:t>Segregation crossing network-layers</w:t>
      </w:r>
    </w:p>
    <w:p w14:paraId="1E5C1ACB" w14:textId="51040C02" w:rsidR="005F3790" w:rsidDel="00786284" w:rsidRDefault="005F3790" w:rsidP="00DF0341">
      <w:pPr>
        <w:ind w:firstLine="0"/>
        <w:jc w:val="both"/>
        <w:rPr>
          <w:del w:id="22" w:author="Niels Spierings" w:date="2021-10-07T22:16:00Z"/>
          <w:lang w:val="en-US"/>
        </w:rPr>
      </w:pPr>
      <w:r>
        <w:rPr>
          <w:lang w:val="en-US"/>
        </w:rPr>
        <w:t xml:space="preserve">We observe party-based segregation in all three layers of the Twitter network, which makes testing the idea that segregation in the follower network </w:t>
      </w:r>
      <w:r w:rsidRPr="00136272">
        <w:rPr>
          <w:i/>
          <w:iCs/>
          <w:lang w:val="en-US"/>
          <w:rPrChange w:id="23" w:author="Niels Spierings" w:date="2021-10-07T21:58:00Z">
            <w:rPr>
              <w:lang w:val="en-US"/>
            </w:rPr>
          </w:rPrChange>
        </w:rPr>
        <w:t>causes</w:t>
      </w:r>
      <w:r>
        <w:rPr>
          <w:lang w:val="en-US"/>
        </w:rPr>
        <w:t xml:space="preserve"> segregation in the @mention and retweet network and vice versa relevant. </w:t>
      </w:r>
      <w:commentRangeStart w:id="24"/>
      <w:r>
        <w:rPr>
          <w:lang w:val="en-US"/>
        </w:rPr>
        <w:t xml:space="preserve">In Model 3 (Table 3) we therefore include </w:t>
      </w:r>
      <w:proofErr w:type="spellStart"/>
      <w:r>
        <w:rPr>
          <w:lang w:val="en-US"/>
        </w:rPr>
        <w:t>crosprod</w:t>
      </w:r>
      <w:proofErr w:type="spellEnd"/>
      <w:r>
        <w:rPr>
          <w:lang w:val="en-US"/>
        </w:rPr>
        <w:t xml:space="preserve"> and </w:t>
      </w:r>
      <w:proofErr w:type="spellStart"/>
      <w:r>
        <w:rPr>
          <w:lang w:val="en-US"/>
        </w:rPr>
        <w:t>recipcross</w:t>
      </w:r>
      <w:proofErr w:type="spellEnd"/>
      <w:r>
        <w:rPr>
          <w:lang w:val="en-US"/>
        </w:rPr>
        <w:t xml:space="preserve"> effects to our model. </w:t>
      </w:r>
      <w:commentRangeEnd w:id="24"/>
      <w:r>
        <w:rPr>
          <w:rStyle w:val="CommentReference"/>
        </w:rPr>
        <w:commentReference w:id="24"/>
      </w:r>
      <w:r>
        <w:rPr>
          <w:lang w:val="en-US"/>
        </w:rPr>
        <w:t xml:space="preserve">Our results </w:t>
      </w:r>
      <w:del w:id="25" w:author="Niels Spierings" w:date="2021-10-07T22:14:00Z">
        <w:r w:rsidDel="00226584">
          <w:rPr>
            <w:lang w:val="en-US"/>
          </w:rPr>
          <w:delText>show</w:delText>
        </w:r>
      </w:del>
      <w:ins w:id="26" w:author="Niels Spierings" w:date="2021-10-07T22:14:00Z">
        <w:r>
          <w:rPr>
            <w:lang w:val="en-US"/>
          </w:rPr>
          <w:t>reflect the digital architecture of Twitter</w:t>
        </w:r>
      </w:ins>
      <w:r w:rsidR="00821FD0">
        <w:rPr>
          <w:lang w:val="en-US"/>
        </w:rPr>
        <w:t xml:space="preserve">. </w:t>
      </w:r>
      <w:r w:rsidR="00F50FB6">
        <w:rPr>
          <w:lang w:val="en-US"/>
        </w:rPr>
        <w:t xml:space="preserve">MPs are more likely to retweet and @mention tweets of MPs who they follow and – to a lesser extent – of MPs by whom they are followed. @mentioning an MP </w:t>
      </w:r>
      <w:r w:rsidR="00821FD0">
        <w:rPr>
          <w:lang w:val="en-US"/>
        </w:rPr>
        <w:t xml:space="preserve">has a relatively strong impact on the chance to be retweeted by this MP but also on the chance to retweet the tweets of the this same MP, possibly indicating that twitter discussions also cross network layers. Retweeting has a similar impact on @mentioning albeit somewhat weaker. </w:t>
      </w:r>
      <w:r>
        <w:rPr>
          <w:lang w:val="en-US"/>
        </w:rPr>
        <w:t>After taking these cross-network effects into account the positive same-party effect for the @mention network reduced substantially (</w:t>
      </w:r>
      <w:r w:rsidR="00821FD0">
        <w:rPr>
          <w:lang w:val="en-US"/>
        </w:rPr>
        <w:t xml:space="preserve">from .922 in Model 2 to .407 in Model 3; </w:t>
      </w:r>
      <w:r>
        <w:rPr>
          <w:lang w:val="en-US"/>
        </w:rPr>
        <w:t>…%) and somewhat for the retweet network (</w:t>
      </w:r>
      <w:r w:rsidR="00821FD0">
        <w:rPr>
          <w:lang w:val="en-US"/>
        </w:rPr>
        <w:t xml:space="preserve">from 1.388 in Model 2 to 1.106 in Model 3; </w:t>
      </w:r>
      <w:r>
        <w:rPr>
          <w:lang w:val="en-US"/>
        </w:rPr>
        <w:t xml:space="preserve">%). We therefore conclude that </w:t>
      </w:r>
      <w:r w:rsidRPr="003F0C0F">
        <w:rPr>
          <w:i/>
          <w:iCs/>
          <w:lang w:val="en-US"/>
          <w:rPrChange w:id="27" w:author="Niels Spierings" w:date="2021-10-07T22:16:00Z">
            <w:rPr>
              <w:lang w:val="en-US"/>
            </w:rPr>
          </w:rPrChange>
        </w:rPr>
        <w:t>because</w:t>
      </w:r>
      <w:r>
        <w:rPr>
          <w:lang w:val="en-US"/>
        </w:rPr>
        <w:t xml:space="preserve"> MPs tend to follow MPs from their own party, Twitter discussions (@mentions) predominantly take place within party boundaries and information flows (i.e. retweets) across parties may be hampered.  </w:t>
      </w:r>
    </w:p>
    <w:p w14:paraId="49C311F9" w14:textId="5B9548AF" w:rsidR="005F3790" w:rsidRDefault="005F3790" w:rsidP="00B1270E">
      <w:pPr>
        <w:ind w:firstLine="0"/>
        <w:jc w:val="both"/>
        <w:rPr>
          <w:iCs/>
          <w:lang w:val="en-US"/>
        </w:rPr>
      </w:pPr>
    </w:p>
    <w:p w14:paraId="09124981" w14:textId="1D9A8ADE" w:rsidR="005F3790" w:rsidRDefault="005F3790" w:rsidP="00B1270E">
      <w:pPr>
        <w:ind w:firstLine="0"/>
        <w:jc w:val="both"/>
        <w:rPr>
          <w:iCs/>
          <w:lang w:val="en-US"/>
        </w:rPr>
      </w:pPr>
    </w:p>
    <w:p w14:paraId="4CCE388B" w14:textId="77777777" w:rsidR="005F3790" w:rsidRDefault="005F3790" w:rsidP="00B1270E">
      <w:pPr>
        <w:ind w:firstLine="0"/>
        <w:jc w:val="both"/>
        <w:rPr>
          <w:ins w:id="28" w:author="Niels Spierings" w:date="2021-10-07T21:47:00Z"/>
          <w:iCs/>
          <w:lang w:val="en-US"/>
        </w:rPr>
      </w:pPr>
    </w:p>
    <w:p w14:paraId="25D66961" w14:textId="60EA33D6" w:rsidR="00196F76" w:rsidRPr="008E2CC6" w:rsidRDefault="00196F76" w:rsidP="00B1270E">
      <w:pPr>
        <w:ind w:firstLine="0"/>
        <w:jc w:val="both"/>
        <w:rPr>
          <w:ins w:id="29" w:author="Niels Spierings" w:date="2021-10-07T21:47:00Z"/>
          <w:i/>
          <w:rPrChange w:id="30" w:author="Tolsma, J. (Jochem)" w:date="2021-10-14T09:16:00Z">
            <w:rPr>
              <w:ins w:id="31" w:author="Niels Spierings" w:date="2021-10-07T21:47:00Z"/>
              <w:i/>
              <w:lang w:val="en-US"/>
            </w:rPr>
          </w:rPrChange>
        </w:rPr>
      </w:pPr>
      <w:ins w:id="32" w:author="Niels Spierings" w:date="2021-10-07T21:47:00Z">
        <w:r w:rsidRPr="008E2CC6">
          <w:rPr>
            <w:i/>
            <w:rPrChange w:id="33" w:author="Tolsma, J. (Jochem)" w:date="2021-10-14T09:16:00Z">
              <w:rPr>
                <w:i/>
                <w:lang w:val="en-US"/>
              </w:rPr>
            </w:rPrChange>
          </w:rPr>
          <w:t xml:space="preserve">Over time </w:t>
        </w:r>
      </w:ins>
    </w:p>
    <w:p w14:paraId="13D38A90" w14:textId="025FF97A" w:rsidR="00196F76" w:rsidRPr="008E2CC6" w:rsidRDefault="00196F76" w:rsidP="00B1270E">
      <w:pPr>
        <w:ind w:firstLine="0"/>
        <w:jc w:val="both"/>
        <w:rPr>
          <w:iCs/>
          <w:rPrChange w:id="34" w:author="Tolsma, J. (Jochem)" w:date="2021-10-14T09:16:00Z">
            <w:rPr>
              <w:iCs/>
              <w:lang w:val="en-US"/>
            </w:rPr>
          </w:rPrChange>
        </w:rPr>
      </w:pPr>
      <w:ins w:id="35" w:author="Niels Spierings" w:date="2021-10-07T21:47:00Z">
        <w:r w:rsidRPr="00FC51A7">
          <w:rPr>
            <w:iCs/>
            <w:highlight w:val="yellow"/>
            <w:rPrChange w:id="36" w:author="Niels Spierings" w:date="2021-10-08T08:37:00Z">
              <w:rPr>
                <w:i/>
                <w:lang w:val="en-US"/>
              </w:rPr>
            </w:rPrChange>
          </w:rPr>
          <w:t>…. Missing? …</w:t>
        </w:r>
      </w:ins>
      <w:ins w:id="37" w:author="Niels Spierings" w:date="2021-10-08T08:36:00Z">
        <w:r w:rsidR="00FC51A7" w:rsidRPr="00FC51A7">
          <w:rPr>
            <w:iCs/>
            <w:rPrChange w:id="38" w:author="Niels Spierings" w:date="2021-10-08T08:37:00Z">
              <w:rPr>
                <w:iCs/>
                <w:lang w:val="en-US"/>
              </w:rPr>
            </w:rPrChange>
          </w:rPr>
          <w:t xml:space="preserve"> of is </w:t>
        </w:r>
        <w:proofErr w:type="spellStart"/>
        <w:r w:rsidR="00FC51A7" w:rsidRPr="00FC51A7">
          <w:rPr>
            <w:iCs/>
            <w:rPrChange w:id="39" w:author="Niels Spierings" w:date="2021-10-08T08:37:00Z">
              <w:rPr>
                <w:iCs/>
                <w:lang w:val="en-US"/>
              </w:rPr>
            </w:rPrChange>
          </w:rPr>
          <w:t>descriptive</w:t>
        </w:r>
        <w:proofErr w:type="spellEnd"/>
        <w:r w:rsidR="00FC51A7" w:rsidRPr="00FC51A7">
          <w:rPr>
            <w:iCs/>
            <w:rPrChange w:id="40" w:author="Niels Spierings" w:date="2021-10-08T08:37:00Z">
              <w:rPr>
                <w:iCs/>
                <w:lang w:val="en-US"/>
              </w:rPr>
            </w:rPrChange>
          </w:rPr>
          <w:t xml:space="preserve"> genoeg daarvoor? </w:t>
        </w:r>
        <w:r w:rsidR="00FC51A7" w:rsidRPr="008E2CC6">
          <w:rPr>
            <w:iCs/>
            <w:rPrChange w:id="41" w:author="Tolsma, J. (Jochem)" w:date="2021-10-14T09:16:00Z">
              <w:rPr>
                <w:iCs/>
                <w:lang w:val="en-US"/>
              </w:rPr>
            </w:rPrChange>
          </w:rPr>
          <w:t xml:space="preserve">Dan </w:t>
        </w:r>
      </w:ins>
      <w:ins w:id="42" w:author="Niels Spierings" w:date="2021-10-08T08:37:00Z">
        <w:r w:rsidR="00FC51A7" w:rsidRPr="008E2CC6">
          <w:rPr>
            <w:iCs/>
            <w:rPrChange w:id="43" w:author="Tolsma, J. (Jochem)" w:date="2021-10-14T09:16:00Z">
              <w:rPr>
                <w:iCs/>
                <w:lang w:val="en-US"/>
              </w:rPr>
            </w:rPrChange>
          </w:rPr>
          <w:t>dat ergens aange</w:t>
        </w:r>
        <w:r w:rsidR="001F6A1A" w:rsidRPr="008E2CC6">
          <w:rPr>
            <w:iCs/>
            <w:rPrChange w:id="44" w:author="Tolsma, J. (Jochem)" w:date="2021-10-14T09:16:00Z">
              <w:rPr>
                <w:iCs/>
                <w:lang w:val="en-US"/>
              </w:rPr>
            </w:rPrChange>
          </w:rPr>
          <w:t>v</w:t>
        </w:r>
        <w:r w:rsidR="00FC51A7" w:rsidRPr="008E2CC6">
          <w:rPr>
            <w:iCs/>
            <w:rPrChange w:id="45" w:author="Tolsma, J. (Jochem)" w:date="2021-10-14T09:16:00Z">
              <w:rPr>
                <w:iCs/>
                <w:lang w:val="en-US"/>
              </w:rPr>
            </w:rPrChange>
          </w:rPr>
          <w:t>en</w:t>
        </w:r>
        <w:r w:rsidR="008E50C1" w:rsidRPr="008E2CC6">
          <w:rPr>
            <w:iCs/>
            <w:rPrChange w:id="46" w:author="Tolsma, J. (Jochem)" w:date="2021-10-14T09:16:00Z">
              <w:rPr>
                <w:iCs/>
                <w:lang w:val="en-US"/>
              </w:rPr>
            </w:rPrChange>
          </w:rPr>
          <w:t xml:space="preserve"> en onze RQ1 expliciet beantwoorden waar we over time </w:t>
        </w:r>
        <w:proofErr w:type="spellStart"/>
        <w:r w:rsidR="008E50C1" w:rsidRPr="008E2CC6">
          <w:rPr>
            <w:iCs/>
            <w:rPrChange w:id="47" w:author="Tolsma, J. (Jochem)" w:date="2021-10-14T09:16:00Z">
              <w:rPr>
                <w:iCs/>
                <w:lang w:val="en-US"/>
              </w:rPr>
            </w:rPrChange>
          </w:rPr>
          <w:t>results</w:t>
        </w:r>
        <w:proofErr w:type="spellEnd"/>
        <w:r w:rsidR="008E50C1" w:rsidRPr="008E2CC6">
          <w:rPr>
            <w:iCs/>
            <w:rPrChange w:id="48" w:author="Tolsma, J. (Jochem)" w:date="2021-10-14T09:16:00Z">
              <w:rPr>
                <w:iCs/>
                <w:lang w:val="en-US"/>
              </w:rPr>
            </w:rPrChange>
          </w:rPr>
          <w:t xml:space="preserve"> bespreken.</w:t>
        </w:r>
        <w:r w:rsidR="00FC51A7" w:rsidRPr="008E2CC6">
          <w:rPr>
            <w:iCs/>
            <w:rPrChange w:id="49" w:author="Tolsma, J. (Jochem)" w:date="2021-10-14T09:16:00Z">
              <w:rPr>
                <w:iCs/>
                <w:lang w:val="en-US"/>
              </w:rPr>
            </w:rPrChange>
          </w:rPr>
          <w:t>.</w:t>
        </w:r>
      </w:ins>
    </w:p>
    <w:p w14:paraId="01099B28" w14:textId="6891F325" w:rsidR="000F3588" w:rsidRPr="008E2CC6" w:rsidRDefault="000F3588" w:rsidP="00760B5E">
      <w:pPr>
        <w:ind w:firstLine="0"/>
        <w:rPr>
          <w:iCs/>
          <w:rPrChange w:id="50" w:author="Tolsma, J. (Jochem)" w:date="2021-10-14T09:16:00Z">
            <w:rPr>
              <w:iCs/>
              <w:lang w:val="en-GB"/>
            </w:rPr>
          </w:rPrChange>
        </w:rPr>
      </w:pPr>
    </w:p>
    <w:p w14:paraId="4229B353" w14:textId="54D15722" w:rsidR="000F3588" w:rsidRPr="008E2CC6" w:rsidRDefault="000F3588" w:rsidP="00760B5E">
      <w:pPr>
        <w:ind w:firstLine="0"/>
        <w:rPr>
          <w:iCs/>
          <w:rPrChange w:id="51" w:author="Tolsma, J. (Jochem)" w:date="2021-10-14T09:16:00Z">
            <w:rPr>
              <w:iCs/>
              <w:lang w:val="en-GB"/>
            </w:rPr>
          </w:rPrChange>
        </w:rPr>
      </w:pPr>
    </w:p>
    <w:p w14:paraId="7E08A756" w14:textId="77777777" w:rsidR="000F3588" w:rsidRPr="008E2CC6" w:rsidRDefault="000F3588" w:rsidP="00760B5E">
      <w:pPr>
        <w:ind w:firstLine="0"/>
        <w:rPr>
          <w:iCs/>
          <w:rPrChange w:id="52" w:author="Tolsma, J. (Jochem)" w:date="2021-10-14T09:16:00Z">
            <w:rPr>
              <w:iCs/>
              <w:lang w:val="en-GB"/>
            </w:rPr>
          </w:rPrChange>
        </w:rPr>
      </w:pPr>
    </w:p>
    <w:p w14:paraId="173F0453" w14:textId="15B48A31" w:rsidR="000F3588" w:rsidRPr="000F3588" w:rsidRDefault="003F0BAF" w:rsidP="00760B5E">
      <w:pPr>
        <w:ind w:firstLine="0"/>
        <w:rPr>
          <w:b/>
          <w:bCs/>
          <w:iCs/>
          <w:lang w:val="en-GB"/>
        </w:rPr>
      </w:pPr>
      <w:r>
        <w:rPr>
          <w:b/>
          <w:bCs/>
          <w:iCs/>
          <w:lang w:val="en-GB"/>
        </w:rPr>
        <w:t xml:space="preserve">5. </w:t>
      </w:r>
      <w:r w:rsidR="000F3588">
        <w:rPr>
          <w:b/>
          <w:bCs/>
          <w:iCs/>
          <w:lang w:val="en-GB"/>
        </w:rPr>
        <w:t xml:space="preserve">Conclusion </w:t>
      </w:r>
    </w:p>
    <w:p w14:paraId="61A8BB6E" w14:textId="3F72994C" w:rsidR="00912486" w:rsidRDefault="0095248D" w:rsidP="00760B5E">
      <w:pPr>
        <w:ind w:firstLine="0"/>
        <w:rPr>
          <w:iCs/>
          <w:lang w:val="en-GB"/>
        </w:rPr>
      </w:pPr>
      <w:r>
        <w:rPr>
          <w:iCs/>
          <w:lang w:val="en-GB"/>
        </w:rPr>
        <w:lastRenderedPageBreak/>
        <w:t xml:space="preserve">A positive interpretation would be that the @mention layer has a clear political function and here social division lines are less important than the political content of the tweets. </w:t>
      </w:r>
    </w:p>
    <w:p w14:paraId="16F21C01" w14:textId="46E6D0B7" w:rsidR="00912486" w:rsidRDefault="00912486" w:rsidP="00760B5E">
      <w:pPr>
        <w:ind w:firstLine="0"/>
        <w:rPr>
          <w:iCs/>
          <w:lang w:val="en-GB"/>
        </w:rPr>
      </w:pPr>
    </w:p>
    <w:p w14:paraId="2F265AA4" w14:textId="14CCCDD7" w:rsidR="00793CE8" w:rsidRDefault="003F0BAF">
      <w:pPr>
        <w:spacing w:line="276" w:lineRule="auto"/>
        <w:ind w:firstLine="0"/>
        <w:rPr>
          <w:b/>
          <w:bCs/>
          <w:iCs/>
          <w:lang w:val="en-GB"/>
        </w:rPr>
      </w:pPr>
      <w:r>
        <w:rPr>
          <w:b/>
          <w:bCs/>
          <w:iCs/>
          <w:lang w:val="en-GB"/>
        </w:rPr>
        <w:t xml:space="preserve">6. </w:t>
      </w:r>
      <w:r w:rsidR="00793CE8">
        <w:rPr>
          <w:b/>
          <w:bCs/>
          <w:iCs/>
          <w:lang w:val="en-GB"/>
        </w:rPr>
        <w:t>References</w:t>
      </w:r>
    </w:p>
    <w:p w14:paraId="7CAF5460" w14:textId="77777777" w:rsidR="00793CE8" w:rsidRDefault="00793CE8">
      <w:pPr>
        <w:spacing w:line="276" w:lineRule="auto"/>
        <w:ind w:firstLine="0"/>
        <w:rPr>
          <w:b/>
          <w:bCs/>
          <w:iCs/>
          <w:lang w:val="en-GB"/>
        </w:rPr>
      </w:pPr>
    </w:p>
    <w:p w14:paraId="1FAAFBB8" w14:textId="77777777" w:rsidR="00E3122C" w:rsidRPr="00E3122C" w:rsidRDefault="00793CE8" w:rsidP="00E3122C">
      <w:pPr>
        <w:pStyle w:val="Bibliography"/>
        <w:rPr>
          <w:rFonts w:ascii="Calibri" w:hAnsi="Calibri" w:cs="Calibri"/>
          <w:lang w:val="en-GB"/>
        </w:rPr>
      </w:pPr>
      <w:r>
        <w:rPr>
          <w:iCs/>
          <w:lang w:val="en-GB"/>
        </w:rPr>
        <w:fldChar w:fldCharType="begin"/>
      </w:r>
      <w:r w:rsidR="000E20B2">
        <w:rPr>
          <w:iCs/>
          <w:lang w:val="en-GB"/>
        </w:rPr>
        <w:instrText xml:space="preserve"> ADDIN ZOTERO_BIBL {"uncited":[],"omitted":[],"custom":[]} CSL_BIBLIOGRAPHY </w:instrText>
      </w:r>
      <w:r>
        <w:rPr>
          <w:iCs/>
          <w:lang w:val="en-GB"/>
        </w:rPr>
        <w:fldChar w:fldCharType="separate"/>
      </w:r>
      <w:r w:rsidR="00E3122C" w:rsidRPr="00E3122C">
        <w:rPr>
          <w:rFonts w:ascii="Calibri" w:hAnsi="Calibri" w:cs="Calibri"/>
          <w:lang w:val="en-GB"/>
        </w:rPr>
        <w:t xml:space="preserve">Bird, Karen. 2005. ‘The Political Representation of Visible Minorities in Electoral Democracies: A Comparison of France, Denmark, and Canada’. </w:t>
      </w:r>
      <w:r w:rsidR="00E3122C" w:rsidRPr="00E3122C">
        <w:rPr>
          <w:rFonts w:ascii="Calibri" w:hAnsi="Calibri" w:cs="Calibri"/>
          <w:i/>
          <w:iCs/>
          <w:lang w:val="en-GB"/>
        </w:rPr>
        <w:t>Nationalism and Ethnic Politics</w:t>
      </w:r>
      <w:r w:rsidR="00E3122C" w:rsidRPr="00E3122C">
        <w:rPr>
          <w:rFonts w:ascii="Calibri" w:hAnsi="Calibri" w:cs="Calibri"/>
          <w:lang w:val="en-GB"/>
        </w:rPr>
        <w:t xml:space="preserve"> 11(4):425–65.</w:t>
      </w:r>
    </w:p>
    <w:p w14:paraId="7D87899F"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Bloemraad, Irene, and Karen Schönwälder. 2013. ‘Immigrant and Ethnic Minority Representation in Europe: Conceptual Challenges and Theoretical Approaches’. </w:t>
      </w:r>
      <w:r w:rsidRPr="00E3122C">
        <w:rPr>
          <w:rFonts w:ascii="Calibri" w:hAnsi="Calibri" w:cs="Calibri"/>
          <w:i/>
          <w:iCs/>
          <w:lang w:val="en-GB"/>
        </w:rPr>
        <w:t>West European Politics</w:t>
      </w:r>
      <w:r w:rsidRPr="00E3122C">
        <w:rPr>
          <w:rFonts w:ascii="Calibri" w:hAnsi="Calibri" w:cs="Calibri"/>
          <w:lang w:val="en-GB"/>
        </w:rPr>
        <w:t xml:space="preserve"> 36(3):564–79.</w:t>
      </w:r>
    </w:p>
    <w:p w14:paraId="53B7996A"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Bojanowski, Micha\l, and Rense Corten. 2014. ‘Measuring Segregation in Social Networks’. </w:t>
      </w:r>
      <w:r w:rsidRPr="00E3122C">
        <w:rPr>
          <w:rFonts w:ascii="Calibri" w:hAnsi="Calibri" w:cs="Calibri"/>
          <w:i/>
          <w:iCs/>
          <w:lang w:val="en-GB"/>
        </w:rPr>
        <w:t>Social Networks</w:t>
      </w:r>
      <w:r w:rsidRPr="00E3122C">
        <w:rPr>
          <w:rFonts w:ascii="Calibri" w:hAnsi="Calibri" w:cs="Calibri"/>
          <w:lang w:val="en-GB"/>
        </w:rPr>
        <w:t xml:space="preserve"> 39:14–32.</w:t>
      </w:r>
    </w:p>
    <w:p w14:paraId="45854CB4"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Bossetta, Michael. 2018. ‘The Digital Architectures of Social Media: Comparing Political Campaigning on Facebook, Twitter, Instagram, and Snapchat in the 2016 US Election’. </w:t>
      </w:r>
      <w:r w:rsidRPr="00E3122C">
        <w:rPr>
          <w:rFonts w:ascii="Calibri" w:hAnsi="Calibri" w:cs="Calibri"/>
          <w:i/>
          <w:iCs/>
          <w:lang w:val="en-GB"/>
        </w:rPr>
        <w:t>Journalism &amp; Mass Communication Quarterly</w:t>
      </w:r>
      <w:r w:rsidRPr="00E3122C">
        <w:rPr>
          <w:rFonts w:ascii="Calibri" w:hAnsi="Calibri" w:cs="Calibri"/>
          <w:lang w:val="en-GB"/>
        </w:rPr>
        <w:t xml:space="preserve"> 95(2):471–96.</w:t>
      </w:r>
    </w:p>
    <w:p w14:paraId="25DC5D06"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Boutyline, Andrei, and Robb Willer. 2017. ‘The Social Structure of Political Echo Chambers: Variation in Ideological Homophily in Online Networks’. </w:t>
      </w:r>
      <w:r w:rsidRPr="00E3122C">
        <w:rPr>
          <w:rFonts w:ascii="Calibri" w:hAnsi="Calibri" w:cs="Calibri"/>
          <w:i/>
          <w:iCs/>
          <w:lang w:val="en-GB"/>
        </w:rPr>
        <w:t>Political Psychology</w:t>
      </w:r>
      <w:r w:rsidRPr="00E3122C">
        <w:rPr>
          <w:rFonts w:ascii="Calibri" w:hAnsi="Calibri" w:cs="Calibri"/>
          <w:lang w:val="en-GB"/>
        </w:rPr>
        <w:t xml:space="preserve"> 38(3):551–69.</w:t>
      </w:r>
    </w:p>
    <w:p w14:paraId="11E97B89"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Boyd, Danah, Scott Golder, and Gilad Lotan. 2010. ‘Tweet, Tweet, Retweet: Conversational Aspects of Retweeting on Twitter’. Pp. 1–10 in </w:t>
      </w:r>
      <w:r w:rsidRPr="00E3122C">
        <w:rPr>
          <w:rFonts w:ascii="Calibri" w:hAnsi="Calibri" w:cs="Calibri"/>
          <w:i/>
          <w:iCs/>
          <w:lang w:val="en-GB"/>
        </w:rPr>
        <w:t>2010 43rd Hawaii international conference on system sciences</w:t>
      </w:r>
      <w:r w:rsidRPr="00E3122C">
        <w:rPr>
          <w:rFonts w:ascii="Calibri" w:hAnsi="Calibri" w:cs="Calibri"/>
          <w:lang w:val="en-GB"/>
        </w:rPr>
        <w:t>. IEEE.</w:t>
      </w:r>
    </w:p>
    <w:p w14:paraId="4534EDC4"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Brundidge, Jennifer. 2010. ‘Encountering “Difference” in the Contemporary Public Sphere: The Contribution of the Internet to the Heterogeneity of Political Discussion Networks’. </w:t>
      </w:r>
      <w:r w:rsidRPr="00E3122C">
        <w:rPr>
          <w:rFonts w:ascii="Calibri" w:hAnsi="Calibri" w:cs="Calibri"/>
          <w:i/>
          <w:iCs/>
          <w:lang w:val="en-GB"/>
        </w:rPr>
        <w:t>Journal of Communication</w:t>
      </w:r>
      <w:r w:rsidRPr="00E3122C">
        <w:rPr>
          <w:rFonts w:ascii="Calibri" w:hAnsi="Calibri" w:cs="Calibri"/>
          <w:lang w:val="en-GB"/>
        </w:rPr>
        <w:t xml:space="preserve"> 60(4):680–700.</w:t>
      </w:r>
    </w:p>
    <w:p w14:paraId="1A925E7C"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Casal Bértoa, F. 2021. </w:t>
      </w:r>
      <w:r w:rsidRPr="00E3122C">
        <w:rPr>
          <w:rFonts w:ascii="Calibri" w:hAnsi="Calibri" w:cs="Calibri"/>
          <w:i/>
          <w:iCs/>
          <w:lang w:val="en-GB"/>
        </w:rPr>
        <w:t>Database on WHO GOVERNS in Europe and beyond, PSGo</w:t>
      </w:r>
      <w:r w:rsidRPr="00E3122C">
        <w:rPr>
          <w:rFonts w:ascii="Calibri" w:hAnsi="Calibri" w:cs="Calibri"/>
          <w:lang w:val="en-GB"/>
        </w:rPr>
        <w:t>.</w:t>
      </w:r>
    </w:p>
    <w:p w14:paraId="7C3F6C32"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Celis, Karen, and Liza M. Mügge. 2018. ‘Whose Equality? Measuring Group Representation’. </w:t>
      </w:r>
      <w:r w:rsidRPr="00E3122C">
        <w:rPr>
          <w:rFonts w:ascii="Calibri" w:hAnsi="Calibri" w:cs="Calibri"/>
          <w:i/>
          <w:iCs/>
          <w:lang w:val="en-GB"/>
        </w:rPr>
        <w:t>Politics</w:t>
      </w:r>
      <w:r w:rsidRPr="00E3122C">
        <w:rPr>
          <w:rFonts w:ascii="Calibri" w:hAnsi="Calibri" w:cs="Calibri"/>
          <w:lang w:val="en-GB"/>
        </w:rPr>
        <w:t xml:space="preserve"> 38(2):197–213.</w:t>
      </w:r>
    </w:p>
    <w:p w14:paraId="2826C05D"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Colleoni, Elanor, Alessandro Rozza, and Adam Arvidsson. 2014. ‘Echo Chamber or Public Sphere? Predicting Political Orientation and Measuring Political Homophily in Twitter Using Big Data’. </w:t>
      </w:r>
      <w:r w:rsidRPr="00E3122C">
        <w:rPr>
          <w:rFonts w:ascii="Calibri" w:hAnsi="Calibri" w:cs="Calibri"/>
          <w:i/>
          <w:iCs/>
          <w:lang w:val="en-GB"/>
        </w:rPr>
        <w:t>Journal of Communication</w:t>
      </w:r>
      <w:r w:rsidRPr="00E3122C">
        <w:rPr>
          <w:rFonts w:ascii="Calibri" w:hAnsi="Calibri" w:cs="Calibri"/>
          <w:lang w:val="en-GB"/>
        </w:rPr>
        <w:t xml:space="preserve"> 64(2):317–32.</w:t>
      </w:r>
    </w:p>
    <w:p w14:paraId="71AE6F8C"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Del Valle, Marc Esteve, and Rosa Borge Bravo. 2018. ‘Echo Chambers in Parliamentary Twitter Networks: The Catalan Case’. </w:t>
      </w:r>
      <w:r w:rsidRPr="00E3122C">
        <w:rPr>
          <w:rFonts w:ascii="Calibri" w:hAnsi="Calibri" w:cs="Calibri"/>
          <w:i/>
          <w:iCs/>
          <w:lang w:val="en-GB"/>
        </w:rPr>
        <w:t>International Journal of Communication</w:t>
      </w:r>
      <w:r w:rsidRPr="00E3122C">
        <w:rPr>
          <w:rFonts w:ascii="Calibri" w:hAnsi="Calibri" w:cs="Calibri"/>
          <w:lang w:val="en-GB"/>
        </w:rPr>
        <w:t xml:space="preserve"> 12:21.</w:t>
      </w:r>
    </w:p>
    <w:p w14:paraId="4BFA3DCD"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Feld, Scott L. 1981. ‘The Focused Organization of Social Ties’. </w:t>
      </w:r>
      <w:r w:rsidRPr="00E3122C">
        <w:rPr>
          <w:rFonts w:ascii="Calibri" w:hAnsi="Calibri" w:cs="Calibri"/>
          <w:i/>
          <w:iCs/>
          <w:lang w:val="en-GB"/>
        </w:rPr>
        <w:t>American Journal of Sociology</w:t>
      </w:r>
      <w:r w:rsidRPr="00E3122C">
        <w:rPr>
          <w:rFonts w:ascii="Calibri" w:hAnsi="Calibri" w:cs="Calibri"/>
          <w:lang w:val="en-GB"/>
        </w:rPr>
        <w:t xml:space="preserve"> 86(5):1015–35.</w:t>
      </w:r>
    </w:p>
    <w:p w14:paraId="5A21C9B2"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lastRenderedPageBreak/>
        <w:t xml:space="preserve">Hofstra, Bas, Rense Corten, Frank Van Tubergen, and Nicole B. Ellison. 2017. ‘Sources of Segregation in Social Networks: A Novel Approach Using Facebook’. </w:t>
      </w:r>
      <w:r w:rsidRPr="00E3122C">
        <w:rPr>
          <w:rFonts w:ascii="Calibri" w:hAnsi="Calibri" w:cs="Calibri"/>
          <w:i/>
          <w:iCs/>
          <w:lang w:val="en-GB"/>
        </w:rPr>
        <w:t>American Sociological Review</w:t>
      </w:r>
      <w:r w:rsidRPr="00E3122C">
        <w:rPr>
          <w:rFonts w:ascii="Calibri" w:hAnsi="Calibri" w:cs="Calibri"/>
          <w:lang w:val="en-GB"/>
        </w:rPr>
        <w:t xml:space="preserve"> 82(3):625–56.</w:t>
      </w:r>
    </w:p>
    <w:p w14:paraId="5D43A4E7"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Hsu, Chien-leng, and Han Woo Park. 2012. ‘Mapping Online Social Networks of Korean Politicians’. </w:t>
      </w:r>
      <w:r w:rsidRPr="00E3122C">
        <w:rPr>
          <w:rFonts w:ascii="Calibri" w:hAnsi="Calibri" w:cs="Calibri"/>
          <w:i/>
          <w:iCs/>
          <w:lang w:val="en-GB"/>
        </w:rPr>
        <w:t>Government Information Quarterly</w:t>
      </w:r>
      <w:r w:rsidRPr="00E3122C">
        <w:rPr>
          <w:rFonts w:ascii="Calibri" w:hAnsi="Calibri" w:cs="Calibri"/>
          <w:lang w:val="en-GB"/>
        </w:rPr>
        <w:t xml:space="preserve"> 29(2):169–81.</w:t>
      </w:r>
    </w:p>
    <w:p w14:paraId="071A19B3"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Jacobs, Kristof, and Niels Spierings. 2016. </w:t>
      </w:r>
      <w:r w:rsidRPr="00E3122C">
        <w:rPr>
          <w:rFonts w:ascii="Calibri" w:hAnsi="Calibri" w:cs="Calibri"/>
          <w:i/>
          <w:iCs/>
          <w:lang w:val="en-GB"/>
        </w:rPr>
        <w:t>Social Media, Parties, and Political Inequalities</w:t>
      </w:r>
      <w:r w:rsidRPr="00E3122C">
        <w:rPr>
          <w:rFonts w:ascii="Calibri" w:hAnsi="Calibri" w:cs="Calibri"/>
          <w:lang w:val="en-GB"/>
        </w:rPr>
        <w:t>. Springer.</w:t>
      </w:r>
    </w:p>
    <w:p w14:paraId="0F588B19" w14:textId="77777777" w:rsidR="00E3122C" w:rsidRPr="00E3122C" w:rsidRDefault="00E3122C" w:rsidP="00E3122C">
      <w:pPr>
        <w:pStyle w:val="Bibliography"/>
        <w:rPr>
          <w:rFonts w:ascii="Calibri" w:hAnsi="Calibri" w:cs="Calibri"/>
          <w:lang w:val="en-GB"/>
        </w:rPr>
      </w:pPr>
      <w:r w:rsidRPr="006C3AF6">
        <w:rPr>
          <w:rFonts w:ascii="Calibri" w:hAnsi="Calibri" w:cs="Calibri"/>
          <w:lang w:val="en-GB"/>
        </w:rPr>
        <w:t xml:space="preserve">Jacobs, Kristof, and Niels Spierings. </w:t>
      </w:r>
      <w:r w:rsidRPr="00E3122C">
        <w:rPr>
          <w:rFonts w:ascii="Calibri" w:hAnsi="Calibri" w:cs="Calibri"/>
          <w:lang w:val="en-GB"/>
        </w:rPr>
        <w:t xml:space="preserve">2019. ‘A Populist Paradise? Examining Populists’ Twitter Adoption and Use’. </w:t>
      </w:r>
      <w:r w:rsidRPr="00E3122C">
        <w:rPr>
          <w:rFonts w:ascii="Calibri" w:hAnsi="Calibri" w:cs="Calibri"/>
          <w:i/>
          <w:iCs/>
          <w:lang w:val="en-GB"/>
        </w:rPr>
        <w:t>Information, Communication &amp; Society</w:t>
      </w:r>
      <w:r w:rsidRPr="00E3122C">
        <w:rPr>
          <w:rFonts w:ascii="Calibri" w:hAnsi="Calibri" w:cs="Calibri"/>
          <w:lang w:val="en-GB"/>
        </w:rPr>
        <w:t xml:space="preserve"> 22(12):1681–96.</w:t>
      </w:r>
    </w:p>
    <w:p w14:paraId="52DCF1DB"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Jungherr, Andreas. 2016. ‘Twitter Use in Election Campaigns: A Systematic Literature Review’. </w:t>
      </w:r>
      <w:r w:rsidRPr="00E3122C">
        <w:rPr>
          <w:rFonts w:ascii="Calibri" w:hAnsi="Calibri" w:cs="Calibri"/>
          <w:i/>
          <w:iCs/>
          <w:lang w:val="en-GB"/>
        </w:rPr>
        <w:t>Journal of Information Technology &amp; Politics</w:t>
      </w:r>
      <w:r w:rsidRPr="00E3122C">
        <w:rPr>
          <w:rFonts w:ascii="Calibri" w:hAnsi="Calibri" w:cs="Calibri"/>
          <w:lang w:val="en-GB"/>
        </w:rPr>
        <w:t xml:space="preserve"> 13(1):72–91.</w:t>
      </w:r>
    </w:p>
    <w:p w14:paraId="01374C1C"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Kalmijn, Matthijs. 1998. ‘Intermarriage and Homogamy: Causes, Patterns, Trends’. </w:t>
      </w:r>
      <w:r w:rsidRPr="00E3122C">
        <w:rPr>
          <w:rFonts w:ascii="Calibri" w:hAnsi="Calibri" w:cs="Calibri"/>
          <w:i/>
          <w:iCs/>
          <w:lang w:val="en-GB"/>
        </w:rPr>
        <w:t>Annual Review of Sociology</w:t>
      </w:r>
      <w:r w:rsidRPr="00E3122C">
        <w:rPr>
          <w:rFonts w:ascii="Calibri" w:hAnsi="Calibri" w:cs="Calibri"/>
          <w:lang w:val="en-GB"/>
        </w:rPr>
        <w:t xml:space="preserve"> 24(1):395–421.</w:t>
      </w:r>
    </w:p>
    <w:p w14:paraId="416F70B7"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Karlsen, Rune, and Bernard Enjolras. 2016. ‘Styles of Social Media Campaigning and Influence in a Hybrid Political Communication System: Linking Candidate Survey Data with Twitter Data’. </w:t>
      </w:r>
      <w:r w:rsidRPr="00E3122C">
        <w:rPr>
          <w:rFonts w:ascii="Calibri" w:hAnsi="Calibri" w:cs="Calibri"/>
          <w:i/>
          <w:iCs/>
          <w:lang w:val="en-GB"/>
        </w:rPr>
        <w:t>The International Journal of Press/Politics</w:t>
      </w:r>
      <w:r w:rsidRPr="00E3122C">
        <w:rPr>
          <w:rFonts w:ascii="Calibri" w:hAnsi="Calibri" w:cs="Calibri"/>
          <w:lang w:val="en-GB"/>
        </w:rPr>
        <w:t xml:space="preserve"> 21(3):338–57.</w:t>
      </w:r>
    </w:p>
    <w:p w14:paraId="6B43EC34"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Klinger, Ulrike, and Jakob Svensson. 2015. ‘The Emergence of Network Media Logic in Political Communication: A Theoretical Approach’. </w:t>
      </w:r>
      <w:r w:rsidRPr="00E3122C">
        <w:rPr>
          <w:rFonts w:ascii="Calibri" w:hAnsi="Calibri" w:cs="Calibri"/>
          <w:i/>
          <w:iCs/>
          <w:lang w:val="en-GB"/>
        </w:rPr>
        <w:t>New Media &amp; Society</w:t>
      </w:r>
      <w:r w:rsidRPr="00E3122C">
        <w:rPr>
          <w:rFonts w:ascii="Calibri" w:hAnsi="Calibri" w:cs="Calibri"/>
          <w:lang w:val="en-GB"/>
        </w:rPr>
        <w:t xml:space="preserve"> 17(8):1241–57.</w:t>
      </w:r>
    </w:p>
    <w:p w14:paraId="27C97663"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Kruikemeier, Sanne. 2014. ‘How Political Candidates Use Twitter and the Impact on Votes’. </w:t>
      </w:r>
      <w:r w:rsidRPr="00E3122C">
        <w:rPr>
          <w:rFonts w:ascii="Calibri" w:hAnsi="Calibri" w:cs="Calibri"/>
          <w:i/>
          <w:iCs/>
          <w:lang w:val="en-GB"/>
        </w:rPr>
        <w:t>Computers in Human Behavior</w:t>
      </w:r>
      <w:r w:rsidRPr="00E3122C">
        <w:rPr>
          <w:rFonts w:ascii="Calibri" w:hAnsi="Calibri" w:cs="Calibri"/>
          <w:lang w:val="en-GB"/>
        </w:rPr>
        <w:t xml:space="preserve"> 34:131–39.</w:t>
      </w:r>
    </w:p>
    <w:p w14:paraId="76CF723A"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Lin, Ken-Hou, and Jennifer Lundquist. 2013. ‘Mate Selection in Cyberspace: The Intersection of Race, Gender, and Education’. </w:t>
      </w:r>
      <w:r w:rsidRPr="00E3122C">
        <w:rPr>
          <w:rFonts w:ascii="Calibri" w:hAnsi="Calibri" w:cs="Calibri"/>
          <w:i/>
          <w:iCs/>
          <w:lang w:val="en-GB"/>
        </w:rPr>
        <w:t>American Journal of Sociology</w:t>
      </w:r>
      <w:r w:rsidRPr="00E3122C">
        <w:rPr>
          <w:rFonts w:ascii="Calibri" w:hAnsi="Calibri" w:cs="Calibri"/>
          <w:lang w:val="en-GB"/>
        </w:rPr>
        <w:t xml:space="preserve"> 119(1):183–215.</w:t>
      </w:r>
    </w:p>
    <w:p w14:paraId="0F5E191A"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McPherson, Miller, Lynn Smith-Lovin, and James M. Cook. 2001. ‘Birds of a Feather: Homophily in Social Networks’. </w:t>
      </w:r>
      <w:r w:rsidRPr="00E3122C">
        <w:rPr>
          <w:rFonts w:ascii="Calibri" w:hAnsi="Calibri" w:cs="Calibri"/>
          <w:i/>
          <w:iCs/>
          <w:lang w:val="en-GB"/>
        </w:rPr>
        <w:t>Annual Review of Sociology</w:t>
      </w:r>
      <w:r w:rsidRPr="00E3122C">
        <w:rPr>
          <w:rFonts w:ascii="Calibri" w:hAnsi="Calibri" w:cs="Calibri"/>
          <w:lang w:val="en-GB"/>
        </w:rPr>
        <w:t xml:space="preserve"> 27(1):415–44.</w:t>
      </w:r>
    </w:p>
    <w:p w14:paraId="27F5C201"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Metaxas, Panagiotis, Eni Mustafaraj, Kily Wong, Laura Zeng, Megan O’Keefe, and Samantha Finn. 2015. ‘What Do Retweets Indicate? Results from User Survey and Meta-Review of Research’. in </w:t>
      </w:r>
      <w:r w:rsidRPr="00E3122C">
        <w:rPr>
          <w:rFonts w:ascii="Calibri" w:hAnsi="Calibri" w:cs="Calibri"/>
          <w:i/>
          <w:iCs/>
          <w:lang w:val="en-GB"/>
        </w:rPr>
        <w:t>Proceedings of the International AAAI Conference on Web and Social Media</w:t>
      </w:r>
      <w:r w:rsidRPr="00E3122C">
        <w:rPr>
          <w:rFonts w:ascii="Calibri" w:hAnsi="Calibri" w:cs="Calibri"/>
          <w:lang w:val="en-GB"/>
        </w:rPr>
        <w:t>. Vol. 9.</w:t>
      </w:r>
    </w:p>
    <w:p w14:paraId="1A2065C0"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R Core Team. 2021. </w:t>
      </w:r>
      <w:r w:rsidRPr="00E3122C">
        <w:rPr>
          <w:rFonts w:ascii="Calibri" w:hAnsi="Calibri" w:cs="Calibri"/>
          <w:i/>
          <w:iCs/>
          <w:lang w:val="en-GB"/>
        </w:rPr>
        <w:t>R: A Language and Environment for Statistical Computing</w:t>
      </w:r>
      <w:r w:rsidRPr="00E3122C">
        <w:rPr>
          <w:rFonts w:ascii="Calibri" w:hAnsi="Calibri" w:cs="Calibri"/>
          <w:lang w:val="en-GB"/>
        </w:rPr>
        <w:t>. Vienna, Austria: R Foundation for Statistical Computing.</w:t>
      </w:r>
    </w:p>
    <w:p w14:paraId="67EC31DE"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Ripley, Ruth M., Tom A. B. Snijders, Zsofia B’oda, Andr’as V"or"os, and Paulina Preciado. 2021. </w:t>
      </w:r>
      <w:r w:rsidRPr="00E3122C">
        <w:rPr>
          <w:rFonts w:ascii="Calibri" w:hAnsi="Calibri" w:cs="Calibri"/>
          <w:i/>
          <w:iCs/>
          <w:lang w:val="en-GB"/>
        </w:rPr>
        <w:t>Manual for Siena Version 4.0</w:t>
      </w:r>
      <w:r w:rsidRPr="00E3122C">
        <w:rPr>
          <w:rFonts w:ascii="Calibri" w:hAnsi="Calibri" w:cs="Calibri"/>
          <w:lang w:val="en-GB"/>
        </w:rPr>
        <w:t>. Oxford: University of Oxford, Department of Statistics; Nuffield College.</w:t>
      </w:r>
    </w:p>
    <w:p w14:paraId="6B41F78C"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Rivera, Mark T., Sara B. Soderstrom, and Brian Uzzi. 2010. ‘Dynamics of Dyads in Social Networks: Assortative, Relational, and Proximity Mechanisms’. </w:t>
      </w:r>
      <w:r w:rsidRPr="00E3122C">
        <w:rPr>
          <w:rFonts w:ascii="Calibri" w:hAnsi="Calibri" w:cs="Calibri"/>
          <w:i/>
          <w:iCs/>
          <w:lang w:val="en-GB"/>
        </w:rPr>
        <w:t>Annual Review of Sociology</w:t>
      </w:r>
      <w:r w:rsidRPr="00E3122C">
        <w:rPr>
          <w:rFonts w:ascii="Calibri" w:hAnsi="Calibri" w:cs="Calibri"/>
          <w:lang w:val="en-GB"/>
        </w:rPr>
        <w:t xml:space="preserve"> 36:91–115.</w:t>
      </w:r>
    </w:p>
    <w:p w14:paraId="5CC2B742"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lastRenderedPageBreak/>
        <w:t xml:space="preserve">Smith, Sanne, Ineke Maas, and Frank Van Tubergen. 2014. ‘Ethnic Ingroup Friendships in Schools: Testing the by-Product Hypothesis in England, Germany, the Netherlands and Sweden’. </w:t>
      </w:r>
      <w:r w:rsidRPr="00E3122C">
        <w:rPr>
          <w:rFonts w:ascii="Calibri" w:hAnsi="Calibri" w:cs="Calibri"/>
          <w:i/>
          <w:iCs/>
          <w:lang w:val="en-GB"/>
        </w:rPr>
        <w:t>Social Networks</w:t>
      </w:r>
      <w:r w:rsidRPr="00E3122C">
        <w:rPr>
          <w:rFonts w:ascii="Calibri" w:hAnsi="Calibri" w:cs="Calibri"/>
          <w:lang w:val="en-GB"/>
        </w:rPr>
        <w:t xml:space="preserve"> 39:33–45.</w:t>
      </w:r>
    </w:p>
    <w:p w14:paraId="34FD537E" w14:textId="77777777" w:rsidR="00E3122C" w:rsidRPr="006C3AF6" w:rsidRDefault="00E3122C" w:rsidP="00E3122C">
      <w:pPr>
        <w:pStyle w:val="Bibliography"/>
        <w:rPr>
          <w:rFonts w:ascii="Calibri" w:hAnsi="Calibri" w:cs="Calibri"/>
          <w:lang w:val="en-GB"/>
        </w:rPr>
      </w:pPr>
      <w:r w:rsidRPr="00E3122C">
        <w:rPr>
          <w:rFonts w:ascii="Calibri" w:hAnsi="Calibri" w:cs="Calibri"/>
          <w:lang w:val="en-GB"/>
        </w:rPr>
        <w:t xml:space="preserve">Snijders, Tom AB, Gerhard G. Van de Bunt, and Christian EG Steglich. 2010. ‘Introduction to Stochastic Actor-Based Models for Network Dynamics’. </w:t>
      </w:r>
      <w:r w:rsidRPr="006C3AF6">
        <w:rPr>
          <w:rFonts w:ascii="Calibri" w:hAnsi="Calibri" w:cs="Calibri"/>
          <w:i/>
          <w:iCs/>
          <w:lang w:val="en-GB"/>
        </w:rPr>
        <w:t>Social Networks</w:t>
      </w:r>
      <w:r w:rsidRPr="006C3AF6">
        <w:rPr>
          <w:rFonts w:ascii="Calibri" w:hAnsi="Calibri" w:cs="Calibri"/>
          <w:lang w:val="en-GB"/>
        </w:rPr>
        <w:t xml:space="preserve"> 32(1):44–60.</w:t>
      </w:r>
    </w:p>
    <w:p w14:paraId="7578CD8E" w14:textId="77777777" w:rsidR="00E3122C" w:rsidRPr="00E3122C" w:rsidRDefault="00E3122C" w:rsidP="00E3122C">
      <w:pPr>
        <w:pStyle w:val="Bibliography"/>
        <w:rPr>
          <w:rFonts w:ascii="Calibri" w:hAnsi="Calibri" w:cs="Calibri"/>
          <w:lang w:val="en-GB"/>
        </w:rPr>
      </w:pPr>
      <w:r w:rsidRPr="006C3AF6">
        <w:rPr>
          <w:rFonts w:ascii="Calibri" w:hAnsi="Calibri" w:cs="Calibri"/>
          <w:lang w:val="en-GB"/>
        </w:rPr>
        <w:t xml:space="preserve">Spierings, Niels, and Kristof Jacobs. 2014. ‘Getting Personal? </w:t>
      </w:r>
      <w:r w:rsidRPr="00E3122C">
        <w:rPr>
          <w:rFonts w:ascii="Calibri" w:hAnsi="Calibri" w:cs="Calibri"/>
          <w:lang w:val="en-GB"/>
        </w:rPr>
        <w:t xml:space="preserve">The Impact of Social Media on Preferential Voting’. </w:t>
      </w:r>
      <w:r w:rsidRPr="00E3122C">
        <w:rPr>
          <w:rFonts w:ascii="Calibri" w:hAnsi="Calibri" w:cs="Calibri"/>
          <w:i/>
          <w:iCs/>
          <w:lang w:val="en-GB"/>
        </w:rPr>
        <w:t>Political Behavior</w:t>
      </w:r>
      <w:r w:rsidRPr="00E3122C">
        <w:rPr>
          <w:rFonts w:ascii="Calibri" w:hAnsi="Calibri" w:cs="Calibri"/>
          <w:lang w:val="en-GB"/>
        </w:rPr>
        <w:t xml:space="preserve"> 36(1):215–34.</w:t>
      </w:r>
    </w:p>
    <w:p w14:paraId="3672B70C"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Spierings, Niels, and Kristof Jacobs. 2019. ‘Political Parties and Social Media Campaigning’. </w:t>
      </w:r>
      <w:r w:rsidRPr="00E3122C">
        <w:rPr>
          <w:rFonts w:ascii="Calibri" w:hAnsi="Calibri" w:cs="Calibri"/>
          <w:i/>
          <w:iCs/>
          <w:lang w:val="en-GB"/>
        </w:rPr>
        <w:t>Acta Politica</w:t>
      </w:r>
      <w:r w:rsidRPr="00E3122C">
        <w:rPr>
          <w:rFonts w:ascii="Calibri" w:hAnsi="Calibri" w:cs="Calibri"/>
          <w:lang w:val="en-GB"/>
        </w:rPr>
        <w:t xml:space="preserve"> 54(1):145–73.</w:t>
      </w:r>
    </w:p>
    <w:p w14:paraId="69E527F1" w14:textId="77777777" w:rsidR="00E3122C" w:rsidRPr="00E3122C" w:rsidRDefault="00E3122C" w:rsidP="00E3122C">
      <w:pPr>
        <w:pStyle w:val="Bibliography"/>
        <w:rPr>
          <w:rFonts w:ascii="Calibri" w:hAnsi="Calibri" w:cs="Calibri"/>
          <w:lang w:val="en-GB"/>
        </w:rPr>
      </w:pPr>
      <w:r w:rsidRPr="006C3AF6">
        <w:rPr>
          <w:rFonts w:ascii="Calibri" w:hAnsi="Calibri" w:cs="Calibri"/>
          <w:lang w:val="en-GB"/>
        </w:rPr>
        <w:t xml:space="preserve">Spierings, Niels, Kristof Jacobs, and Nik Linders. </w:t>
      </w:r>
      <w:r w:rsidRPr="00E3122C">
        <w:rPr>
          <w:rFonts w:ascii="Calibri" w:hAnsi="Calibri" w:cs="Calibri"/>
          <w:lang w:val="en-GB"/>
        </w:rPr>
        <w:t xml:space="preserve">2019. ‘Keeping an Eye on the People: Who Has Access to MPs on Twitter?’ </w:t>
      </w:r>
      <w:r w:rsidRPr="00E3122C">
        <w:rPr>
          <w:rFonts w:ascii="Calibri" w:hAnsi="Calibri" w:cs="Calibri"/>
          <w:i/>
          <w:iCs/>
          <w:lang w:val="en-GB"/>
        </w:rPr>
        <w:t>Social Science Computer Review</w:t>
      </w:r>
      <w:r w:rsidRPr="00E3122C">
        <w:rPr>
          <w:rFonts w:ascii="Calibri" w:hAnsi="Calibri" w:cs="Calibri"/>
          <w:lang w:val="en-GB"/>
        </w:rPr>
        <w:t xml:space="preserve"> 37(2):160–77.</w:t>
      </w:r>
    </w:p>
    <w:p w14:paraId="173A2790"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Tromble, Rebekah. 2018. ‘Thanks for (Actually) Responding! How Citizen Demand Shapes Politicians’ Interactive Practices on Twitter’. </w:t>
      </w:r>
      <w:r w:rsidRPr="00E3122C">
        <w:rPr>
          <w:rFonts w:ascii="Calibri" w:hAnsi="Calibri" w:cs="Calibri"/>
          <w:i/>
          <w:iCs/>
          <w:lang w:val="en-GB"/>
        </w:rPr>
        <w:t>New Media &amp; Society</w:t>
      </w:r>
      <w:r w:rsidRPr="00E3122C">
        <w:rPr>
          <w:rFonts w:ascii="Calibri" w:hAnsi="Calibri" w:cs="Calibri"/>
          <w:lang w:val="en-GB"/>
        </w:rPr>
        <w:t xml:space="preserve"> 20(2):676–97.</w:t>
      </w:r>
    </w:p>
    <w:p w14:paraId="2D0C7F14"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Van der Zwan, Roos, Marcel Lubbers, and Rob Eisinga. 2019. ‘The Political Representation of Ethnic Minorities in the Netherlands: Ethnic Minority Candidates and the Role of Party Characteristics’. </w:t>
      </w:r>
      <w:r w:rsidRPr="00E3122C">
        <w:rPr>
          <w:rFonts w:ascii="Calibri" w:hAnsi="Calibri" w:cs="Calibri"/>
          <w:i/>
          <w:iCs/>
          <w:lang w:val="en-GB"/>
        </w:rPr>
        <w:t>Acta Politica</w:t>
      </w:r>
      <w:r w:rsidRPr="00E3122C">
        <w:rPr>
          <w:rFonts w:ascii="Calibri" w:hAnsi="Calibri" w:cs="Calibri"/>
          <w:lang w:val="en-GB"/>
        </w:rPr>
        <w:t xml:space="preserve"> 54(2):245–67.</w:t>
      </w:r>
    </w:p>
    <w:p w14:paraId="5373EBD8" w14:textId="77777777" w:rsidR="00E3122C" w:rsidRPr="00E3122C" w:rsidRDefault="00E3122C" w:rsidP="00E3122C">
      <w:pPr>
        <w:pStyle w:val="Bibliography"/>
        <w:rPr>
          <w:rFonts w:ascii="Calibri" w:hAnsi="Calibri" w:cs="Calibri"/>
          <w:lang w:val="en-GB"/>
        </w:rPr>
      </w:pPr>
      <w:r w:rsidRPr="00E3122C">
        <w:rPr>
          <w:rFonts w:ascii="Calibri" w:hAnsi="Calibri" w:cs="Calibri"/>
          <w:lang w:val="en-GB"/>
        </w:rPr>
        <w:t xml:space="preserve">Waters, Richard D., Natalie TJ Tindall, and Timothy S. Morton. 2010. ‘Media Catching and the Journalist–Public Relations Practitioner Relationship: How Social Media Are Changing the Practice of Media Relations’. </w:t>
      </w:r>
      <w:r w:rsidRPr="00E3122C">
        <w:rPr>
          <w:rFonts w:ascii="Calibri" w:hAnsi="Calibri" w:cs="Calibri"/>
          <w:i/>
          <w:iCs/>
          <w:lang w:val="en-GB"/>
        </w:rPr>
        <w:t>Journal of Public Relations Research</w:t>
      </w:r>
      <w:r w:rsidRPr="00E3122C">
        <w:rPr>
          <w:rFonts w:ascii="Calibri" w:hAnsi="Calibri" w:cs="Calibri"/>
          <w:lang w:val="en-GB"/>
        </w:rPr>
        <w:t xml:space="preserve"> 22(3):241–64.</w:t>
      </w:r>
    </w:p>
    <w:p w14:paraId="212BA58C" w14:textId="77777777" w:rsidR="00E3122C" w:rsidRPr="00E3122C" w:rsidRDefault="00E3122C" w:rsidP="00E3122C">
      <w:pPr>
        <w:pStyle w:val="Bibliography"/>
        <w:rPr>
          <w:rFonts w:ascii="Calibri" w:hAnsi="Calibri" w:cs="Calibri"/>
        </w:rPr>
      </w:pPr>
      <w:r w:rsidRPr="00E3122C">
        <w:rPr>
          <w:rFonts w:ascii="Calibri" w:hAnsi="Calibri" w:cs="Calibri"/>
          <w:lang w:val="en-GB"/>
        </w:rPr>
        <w:t xml:space="preserve">Wimmer, Andreas, and Kevin Lewis. 2010. ‘Beyond and below Racial Homophily: ERG Models of a Friendship Network Documented on Facebook’. </w:t>
      </w:r>
      <w:r w:rsidRPr="00E3122C">
        <w:rPr>
          <w:rFonts w:ascii="Calibri" w:hAnsi="Calibri" w:cs="Calibri"/>
          <w:i/>
          <w:iCs/>
        </w:rPr>
        <w:t>American Journal of Sociology</w:t>
      </w:r>
      <w:r w:rsidRPr="00E3122C">
        <w:rPr>
          <w:rFonts w:ascii="Calibri" w:hAnsi="Calibri" w:cs="Calibri"/>
        </w:rPr>
        <w:t xml:space="preserve"> 116(2):583–642.</w:t>
      </w:r>
    </w:p>
    <w:p w14:paraId="3CD1FF2D" w14:textId="66FD6EAB" w:rsidR="00D3005B" w:rsidRDefault="00793CE8">
      <w:pPr>
        <w:spacing w:line="276" w:lineRule="auto"/>
        <w:ind w:firstLine="0"/>
        <w:rPr>
          <w:iCs/>
          <w:lang w:val="en-GB"/>
        </w:rPr>
      </w:pPr>
      <w:r>
        <w:rPr>
          <w:iCs/>
          <w:lang w:val="en-GB"/>
        </w:rPr>
        <w:fldChar w:fldCharType="end"/>
      </w:r>
      <w:r w:rsidR="00D3005B">
        <w:rPr>
          <w:iCs/>
          <w:lang w:val="en-GB"/>
        </w:rPr>
        <w:br w:type="page"/>
      </w:r>
    </w:p>
    <w:p w14:paraId="19DCC842" w14:textId="77777777" w:rsidR="00850028" w:rsidRDefault="00850028" w:rsidP="00632EC2">
      <w:pPr>
        <w:ind w:firstLine="0"/>
        <w:jc w:val="both"/>
        <w:rPr>
          <w:iCs/>
          <w:lang w:val="en-GB"/>
        </w:rPr>
      </w:pPr>
    </w:p>
    <w:p w14:paraId="095E8B2D" w14:textId="77777777" w:rsidR="00E5726A" w:rsidRDefault="00E5726A" w:rsidP="00FC12DC">
      <w:pPr>
        <w:ind w:firstLine="708"/>
        <w:jc w:val="both"/>
        <w:rPr>
          <w:lang w:val="en-US"/>
        </w:rPr>
      </w:pPr>
    </w:p>
    <w:p w14:paraId="31161DBD" w14:textId="77777777" w:rsidR="00E5726A" w:rsidRDefault="00E5726A" w:rsidP="00FC12DC">
      <w:pPr>
        <w:ind w:firstLine="708"/>
        <w:jc w:val="both"/>
        <w:rPr>
          <w:lang w:val="en-US"/>
        </w:rPr>
      </w:pPr>
    </w:p>
    <w:p w14:paraId="15770BC8" w14:textId="77777777" w:rsidR="00E5726A" w:rsidRDefault="00E5726A" w:rsidP="00FC12DC">
      <w:pPr>
        <w:ind w:firstLine="708"/>
        <w:jc w:val="both"/>
        <w:rPr>
          <w:lang w:val="en-US"/>
        </w:rPr>
      </w:pPr>
    </w:p>
    <w:p w14:paraId="40861679" w14:textId="77777777" w:rsidR="00E5726A" w:rsidRDefault="00E5726A" w:rsidP="00FC12DC">
      <w:pPr>
        <w:ind w:firstLine="708"/>
        <w:jc w:val="both"/>
        <w:rPr>
          <w:lang w:val="en-US"/>
        </w:rPr>
      </w:pPr>
    </w:p>
    <w:p w14:paraId="2A4B59C6" w14:textId="77777777" w:rsidR="00CD28CF" w:rsidRDefault="00CD28CF" w:rsidP="008C201B">
      <w:pPr>
        <w:ind w:firstLine="0"/>
        <w:jc w:val="both"/>
        <w:rPr>
          <w:lang w:val="en-US"/>
        </w:rPr>
      </w:pPr>
    </w:p>
    <w:p w14:paraId="363F48C3" w14:textId="77777777" w:rsidR="00A55295" w:rsidRDefault="00A55295" w:rsidP="008C201B">
      <w:pPr>
        <w:ind w:firstLine="0"/>
        <w:jc w:val="both"/>
        <w:rPr>
          <w:lang w:val="en-US"/>
        </w:rPr>
      </w:pPr>
    </w:p>
    <w:p w14:paraId="2CDF05C1" w14:textId="77777777" w:rsidR="00B379CA" w:rsidRDefault="00B379CA" w:rsidP="008C201B">
      <w:pPr>
        <w:ind w:firstLine="708"/>
        <w:jc w:val="both"/>
        <w:rPr>
          <w:lang w:val="en-US"/>
        </w:rPr>
      </w:pPr>
    </w:p>
    <w:sectPr w:rsidR="00B379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lsma, J. (Jochem)" w:date="2021-10-25T15:35:00Z" w:initials="TJ(">
    <w:p w14:paraId="2AAE82A9" w14:textId="4973ACB4" w:rsidR="003330F9" w:rsidRPr="003330F9" w:rsidRDefault="003330F9">
      <w:pPr>
        <w:pStyle w:val="CommentText"/>
        <w:rPr>
          <w:lang w:val="en-GB"/>
        </w:rPr>
      </w:pPr>
      <w:r>
        <w:rPr>
          <w:rStyle w:val="CommentReference"/>
        </w:rPr>
        <w:annotationRef/>
      </w:r>
      <w:r w:rsidRPr="003330F9">
        <w:rPr>
          <w:lang w:val="en-GB"/>
        </w:rPr>
        <w:t>More refs wanted</w:t>
      </w:r>
      <w:r>
        <w:rPr>
          <w:lang w:val="en-GB"/>
        </w:rPr>
        <w:t>?!</w:t>
      </w:r>
    </w:p>
  </w:comment>
  <w:comment w:id="1" w:author="Tolsma, J. (Jochem)" w:date="2021-10-25T15:39:00Z" w:initials="TJ(">
    <w:p w14:paraId="58468951" w14:textId="6920710C" w:rsidR="003330F9" w:rsidRDefault="003330F9">
      <w:pPr>
        <w:pStyle w:val="CommentText"/>
        <w:rPr>
          <w:lang w:val="en-GB"/>
        </w:rPr>
      </w:pPr>
      <w:r>
        <w:rPr>
          <w:rStyle w:val="CommentReference"/>
        </w:rPr>
        <w:annotationRef/>
      </w:r>
      <w:r w:rsidRPr="003330F9">
        <w:rPr>
          <w:lang w:val="en-GB"/>
        </w:rPr>
        <w:t xml:space="preserve">Nit </w:t>
      </w:r>
      <w:proofErr w:type="spellStart"/>
      <w:r w:rsidRPr="003330F9">
        <w:rPr>
          <w:lang w:val="en-GB"/>
        </w:rPr>
        <w:t>m</w:t>
      </w:r>
      <w:r>
        <w:rPr>
          <w:lang w:val="en-GB"/>
        </w:rPr>
        <w:t>eer</w:t>
      </w:r>
      <w:proofErr w:type="spellEnd"/>
      <w:r>
        <w:rPr>
          <w:lang w:val="en-GB"/>
        </w:rPr>
        <w:t xml:space="preserve"> </w:t>
      </w:r>
      <w:proofErr w:type="spellStart"/>
      <w:r>
        <w:rPr>
          <w:lang w:val="en-GB"/>
        </w:rPr>
        <w:t>precies</w:t>
      </w:r>
      <w:proofErr w:type="spellEnd"/>
      <w:r>
        <w:rPr>
          <w:lang w:val="en-GB"/>
        </w:rPr>
        <w:t>: during and after the …. ??</w:t>
      </w:r>
    </w:p>
    <w:p w14:paraId="2A4B612B" w14:textId="7011C0FE" w:rsidR="003330F9" w:rsidRPr="003330F9" w:rsidRDefault="003330F9">
      <w:pPr>
        <w:pStyle w:val="CommentText"/>
      </w:pPr>
      <w:r w:rsidRPr="003330F9">
        <w:t>Eerste meting is van a</w:t>
      </w:r>
      <w:r>
        <w:t xml:space="preserve">pril voor de verkiezing/ </w:t>
      </w:r>
    </w:p>
  </w:comment>
  <w:comment w:id="2" w:author="Tolsma, J. (Jochem)" w:date="2021-10-17T13:40:00Z" w:initials="TJ(">
    <w:p w14:paraId="53EECF15" w14:textId="77777777" w:rsidR="00C3457F" w:rsidRPr="006C3AF6" w:rsidRDefault="00C3457F">
      <w:pPr>
        <w:pStyle w:val="CommentText"/>
        <w:rPr>
          <w:lang w:val="en-GB"/>
        </w:rPr>
      </w:pPr>
      <w:r>
        <w:rPr>
          <w:rStyle w:val="CommentReference"/>
        </w:rPr>
        <w:annotationRef/>
      </w:r>
      <w:proofErr w:type="spellStart"/>
      <w:r w:rsidRPr="006C3AF6">
        <w:rPr>
          <w:lang w:val="en-GB"/>
        </w:rPr>
        <w:t>Structuur</w:t>
      </w:r>
      <w:proofErr w:type="spellEnd"/>
      <w:r w:rsidRPr="006C3AF6">
        <w:rPr>
          <w:lang w:val="en-GB"/>
        </w:rPr>
        <w:t xml:space="preserve"> in </w:t>
      </w:r>
      <w:proofErr w:type="spellStart"/>
      <w:r w:rsidRPr="006C3AF6">
        <w:rPr>
          <w:lang w:val="en-GB"/>
        </w:rPr>
        <w:t>polcom</w:t>
      </w:r>
      <w:proofErr w:type="spellEnd"/>
      <w:r w:rsidRPr="006C3AF6">
        <w:rPr>
          <w:lang w:val="en-GB"/>
        </w:rPr>
        <w:t xml:space="preserve">. Hier kort al aanstippen: multiple dimensions, different layers, development over time. </w:t>
      </w:r>
    </w:p>
    <w:p w14:paraId="7BC6610B" w14:textId="229B0D1F" w:rsidR="00C3457F" w:rsidRPr="00C3457F" w:rsidRDefault="00C3457F">
      <w:pPr>
        <w:pStyle w:val="CommentText"/>
        <w:rPr>
          <w:lang w:val="en-GB"/>
        </w:rPr>
      </w:pPr>
      <w:r w:rsidRPr="00C3457F">
        <w:rPr>
          <w:lang w:val="en-GB"/>
        </w:rPr>
        <w:t xml:space="preserve">Methodological </w:t>
      </w:r>
      <w:proofErr w:type="spellStart"/>
      <w:r w:rsidRPr="00C3457F">
        <w:rPr>
          <w:lang w:val="en-GB"/>
        </w:rPr>
        <w:t>rigoresnouss</w:t>
      </w:r>
      <w:proofErr w:type="spellEnd"/>
      <w:r w:rsidRPr="00C3457F">
        <w:rPr>
          <w:lang w:val="en-GB"/>
        </w:rPr>
        <w:t xml:space="preserve"> possible because o</w:t>
      </w:r>
      <w:r>
        <w:rPr>
          <w:lang w:val="en-GB"/>
        </w:rPr>
        <w:t xml:space="preserve">f unique availability of </w:t>
      </w:r>
      <w:proofErr w:type="spellStart"/>
      <w:r>
        <w:rPr>
          <w:lang w:val="en-GB"/>
        </w:rPr>
        <w:t>longitudianal</w:t>
      </w:r>
      <w:proofErr w:type="spellEnd"/>
      <w:r>
        <w:rPr>
          <w:lang w:val="en-GB"/>
        </w:rPr>
        <w:t xml:space="preserve"> network data. </w:t>
      </w:r>
    </w:p>
  </w:comment>
  <w:comment w:id="3" w:author="Tolsma, J. (Jochem)" w:date="2021-10-17T16:29:00Z" w:initials="TJ(">
    <w:p w14:paraId="6C8CB999" w14:textId="2DC42A04" w:rsidR="000104DB" w:rsidRPr="006C3AF6" w:rsidRDefault="000104DB">
      <w:pPr>
        <w:pStyle w:val="CommentText"/>
      </w:pPr>
      <w:r>
        <w:rPr>
          <w:rStyle w:val="CommentReference"/>
        </w:rPr>
        <w:annotationRef/>
      </w:r>
      <w:r w:rsidRPr="000104DB">
        <w:rPr>
          <w:lang w:val="en-GB"/>
        </w:rPr>
        <w:t>Commonly explained by the c</w:t>
      </w:r>
      <w:r>
        <w:rPr>
          <w:lang w:val="en-GB"/>
        </w:rPr>
        <w:t xml:space="preserve">atch phrases …. </w:t>
      </w:r>
      <w:r w:rsidRPr="006C3AF6">
        <w:t xml:space="preserve">Respectively. </w:t>
      </w:r>
    </w:p>
  </w:comment>
  <w:comment w:id="4" w:author="Tolsma, J. (Jochem)" w:date="2021-10-14T11:58:00Z" w:initials="TJ(">
    <w:p w14:paraId="4A056762" w14:textId="6F223E6E" w:rsidR="00E11BDA" w:rsidRPr="00900D80" w:rsidRDefault="00E11BDA">
      <w:pPr>
        <w:pStyle w:val="CommentText"/>
      </w:pPr>
      <w:r>
        <w:rPr>
          <w:rStyle w:val="CommentReference"/>
        </w:rPr>
        <w:annotationRef/>
      </w:r>
      <w:r w:rsidRPr="00900D80">
        <w:t xml:space="preserve">Zijn er dan nog andere? </w:t>
      </w:r>
    </w:p>
  </w:comment>
  <w:comment w:id="5" w:author="Tolsma, J. (Jochem)" w:date="2021-10-15T21:28:00Z" w:initials="TJ(">
    <w:p w14:paraId="4DA4B291" w14:textId="1EB3A129" w:rsidR="005B797D" w:rsidRDefault="005B797D">
      <w:pPr>
        <w:pStyle w:val="CommentText"/>
      </w:pPr>
      <w:r>
        <w:rPr>
          <w:rStyle w:val="CommentReference"/>
        </w:rPr>
        <w:annotationRef/>
      </w:r>
      <w:r>
        <w:t xml:space="preserve">Eigenlijk wil ik niet het woord interacties gebruiken, maar </w:t>
      </w:r>
      <w:proofErr w:type="spellStart"/>
      <w:r>
        <w:t>ties</w:t>
      </w:r>
      <w:proofErr w:type="spellEnd"/>
      <w:r>
        <w:t xml:space="preserve"> of relations. </w:t>
      </w:r>
    </w:p>
  </w:comment>
  <w:comment w:id="6" w:author="Niels Spierings" w:date="2021-10-06T19:49:00Z" w:initials="NS">
    <w:p w14:paraId="372D50E7" w14:textId="16E6A1C1" w:rsidR="00FD0392" w:rsidRPr="00DA7868" w:rsidRDefault="00FD0392">
      <w:pPr>
        <w:pStyle w:val="CommentText"/>
        <w:rPr>
          <w:lang w:val="en-US"/>
        </w:rPr>
      </w:pPr>
      <w:r>
        <w:rPr>
          <w:rStyle w:val="CommentReference"/>
        </w:rPr>
        <w:annotationRef/>
      </w:r>
      <w:proofErr w:type="spellStart"/>
      <w:r w:rsidRPr="00DA7868">
        <w:rPr>
          <w:lang w:val="en-US"/>
        </w:rPr>
        <w:t>Hier</w:t>
      </w:r>
      <w:proofErr w:type="spellEnd"/>
      <w:r w:rsidRPr="00DA7868">
        <w:rPr>
          <w:lang w:val="en-US"/>
        </w:rPr>
        <w:t xml:space="preserve"> </w:t>
      </w:r>
      <w:proofErr w:type="spellStart"/>
      <w:r w:rsidRPr="00DA7868">
        <w:rPr>
          <w:lang w:val="en-US"/>
        </w:rPr>
        <w:t>eerst</w:t>
      </w:r>
      <w:proofErr w:type="spellEnd"/>
      <w:r w:rsidRPr="00DA7868">
        <w:rPr>
          <w:lang w:val="en-US"/>
        </w:rPr>
        <w:t xml:space="preserve"> </w:t>
      </w:r>
      <w:proofErr w:type="spellStart"/>
      <w:r w:rsidRPr="00DA7868">
        <w:rPr>
          <w:lang w:val="en-US"/>
        </w:rPr>
        <w:t>iets</w:t>
      </w:r>
      <w:proofErr w:type="spellEnd"/>
      <w:r w:rsidRPr="00DA7868">
        <w:rPr>
          <w:lang w:val="en-US"/>
        </w:rPr>
        <w:t xml:space="preserve"> of segregation different on the three but also coevolve.</w:t>
      </w:r>
    </w:p>
  </w:comment>
  <w:comment w:id="7" w:author="Tolsma, J. (Jochem)" w:date="2021-10-17T16:37:00Z" w:initials="TJ(">
    <w:p w14:paraId="79B21F33" w14:textId="77777777" w:rsidR="000104DB" w:rsidRDefault="000104DB">
      <w:pPr>
        <w:pStyle w:val="CommentText"/>
      </w:pPr>
      <w:r>
        <w:rPr>
          <w:rStyle w:val="CommentReference"/>
        </w:rPr>
        <w:annotationRef/>
      </w:r>
      <w:r>
        <w:t xml:space="preserve">Ik gebruik dit nu om twee dingen te vangen: </w:t>
      </w:r>
    </w:p>
    <w:p w14:paraId="616E2A18" w14:textId="77777777" w:rsidR="000104DB" w:rsidRDefault="000104DB">
      <w:pPr>
        <w:pStyle w:val="CommentText"/>
        <w:rPr>
          <w:lang w:val="en-US"/>
        </w:rPr>
      </w:pPr>
      <w:r>
        <w:rPr>
          <w:lang w:val="en-US"/>
        </w:rPr>
        <w:t>opportunity structure and structural network dynamics</w:t>
      </w:r>
    </w:p>
    <w:p w14:paraId="57C6E7D0" w14:textId="77777777" w:rsidR="000104DB" w:rsidRPr="006C3AF6" w:rsidRDefault="000104DB">
      <w:pPr>
        <w:pStyle w:val="CommentText"/>
      </w:pPr>
      <w:r w:rsidRPr="006C3AF6">
        <w:t xml:space="preserve">duidelijk? </w:t>
      </w:r>
    </w:p>
    <w:p w14:paraId="427DB0FF" w14:textId="2436722D" w:rsidR="000104DB" w:rsidRPr="006C3AF6" w:rsidRDefault="000104DB">
      <w:pPr>
        <w:pStyle w:val="CommentText"/>
      </w:pPr>
    </w:p>
  </w:comment>
  <w:comment w:id="8" w:author="Tolsma, J. (Jochem)" w:date="2021-10-17T16:40:00Z" w:initials="TJ(">
    <w:p w14:paraId="516919B9" w14:textId="77777777" w:rsidR="00DE01BB" w:rsidRDefault="00DE01BB">
      <w:pPr>
        <w:pStyle w:val="CommentText"/>
      </w:pPr>
      <w:r>
        <w:rPr>
          <w:rStyle w:val="CommentReference"/>
        </w:rPr>
        <w:annotationRef/>
      </w:r>
      <w:r>
        <w:t xml:space="preserve">Even over hebben. Volgens mij is hier ook cruciaal dat men elkaar </w:t>
      </w:r>
      <w:proofErr w:type="spellStart"/>
      <w:r>
        <w:t>beinvloedt</w:t>
      </w:r>
      <w:proofErr w:type="spellEnd"/>
      <w:r>
        <w:t xml:space="preserve"> en meer op elkaar gaat lijken. Toch? </w:t>
      </w:r>
    </w:p>
    <w:p w14:paraId="0F6048FB" w14:textId="28574C6A" w:rsidR="00DE01BB" w:rsidRDefault="00DE01BB">
      <w:pPr>
        <w:pStyle w:val="CommentText"/>
      </w:pPr>
      <w:r>
        <w:t xml:space="preserve">Wellicht nog extra noot? Die </w:t>
      </w:r>
      <w:proofErr w:type="spellStart"/>
      <w:r>
        <w:t>inbreeding</w:t>
      </w:r>
      <w:proofErr w:type="spellEnd"/>
      <w:r>
        <w:t xml:space="preserve"> </w:t>
      </w:r>
      <w:proofErr w:type="spellStart"/>
      <w:r>
        <w:t>homophily</w:t>
      </w:r>
      <w:proofErr w:type="spellEnd"/>
      <w:r>
        <w:t xml:space="preserve"> is natuurlijk ook weer het gevolg van toenemende </w:t>
      </w:r>
      <w:proofErr w:type="spellStart"/>
      <w:r>
        <w:t>similarity</w:t>
      </w:r>
      <w:proofErr w:type="spellEnd"/>
      <w:r>
        <w:t xml:space="preserve"> </w:t>
      </w:r>
      <w:proofErr w:type="spellStart"/>
      <w:r>
        <w:t>mbt</w:t>
      </w:r>
      <w:proofErr w:type="spellEnd"/>
      <w:r>
        <w:t xml:space="preserve"> houdingen. </w:t>
      </w:r>
    </w:p>
  </w:comment>
  <w:comment w:id="9" w:author="Niels Spierings" w:date="2021-10-07T11:02:00Z" w:initials="NS">
    <w:p w14:paraId="076509DF" w14:textId="4E36E093" w:rsidR="00F17970" w:rsidRDefault="00F17970">
      <w:pPr>
        <w:pStyle w:val="CommentText"/>
      </w:pPr>
      <w:r>
        <w:rPr>
          <w:rStyle w:val="CommentReference"/>
        </w:rPr>
        <w:annotationRef/>
      </w:r>
      <w:proofErr w:type="spellStart"/>
      <w:r>
        <w:t>This</w:t>
      </w:r>
      <w:proofErr w:type="spellEnd"/>
      <w:r>
        <w:t xml:space="preserve"> is een vrij standaard manier om het te doen in </w:t>
      </w:r>
      <w:proofErr w:type="spellStart"/>
      <w:r>
        <w:t>communication</w:t>
      </w:r>
      <w:proofErr w:type="spellEnd"/>
      <w:r>
        <w:t xml:space="preserve"> </w:t>
      </w:r>
      <w:proofErr w:type="spellStart"/>
      <w:r>
        <w:t>sciences</w:t>
      </w:r>
      <w:proofErr w:type="spellEnd"/>
      <w:r>
        <w:t>.</w:t>
      </w:r>
    </w:p>
  </w:comment>
  <w:comment w:id="10" w:author="Tolsma, J. (Jochem)" w:date="2021-10-17T19:41:00Z" w:initials="TJ(">
    <w:p w14:paraId="01ABED0C" w14:textId="71E83A03" w:rsidR="00632CBD" w:rsidRDefault="00632CBD">
      <w:pPr>
        <w:pStyle w:val="CommentText"/>
      </w:pPr>
      <w:r>
        <w:rPr>
          <w:rStyle w:val="CommentReference"/>
        </w:rPr>
        <w:annotationRef/>
      </w:r>
      <w:r>
        <w:t xml:space="preserve">Is dit </w:t>
      </w:r>
      <w:proofErr w:type="spellStart"/>
      <w:r>
        <w:t>engels</w:t>
      </w:r>
      <w:proofErr w:type="spellEnd"/>
      <w:r>
        <w:t xml:space="preserve">? </w:t>
      </w:r>
    </w:p>
  </w:comment>
  <w:comment w:id="11" w:author="Jochem Tolsma" w:date="2021-08-16T10:04:00Z" w:initials="JT">
    <w:p w14:paraId="6E9B0358" w14:textId="77777777" w:rsidR="009C3DE8" w:rsidRPr="006C3AF6" w:rsidRDefault="009C3DE8">
      <w:pPr>
        <w:pStyle w:val="CommentText"/>
      </w:pPr>
      <w:r>
        <w:rPr>
          <w:rStyle w:val="CommentReference"/>
        </w:rPr>
        <w:annotationRef/>
      </w:r>
      <w:r>
        <w:t xml:space="preserve">Willen we per controle variabele al kort een reden geven? </w:t>
      </w:r>
      <w:r w:rsidRPr="006C3AF6">
        <w:t xml:space="preserve">Of niet. </w:t>
      </w:r>
    </w:p>
    <w:p w14:paraId="77436841" w14:textId="1DFC2EC5" w:rsidR="009C3DE8" w:rsidRPr="006C3AF6" w:rsidRDefault="009C3DE8">
      <w:pPr>
        <w:pStyle w:val="CommentText"/>
      </w:pPr>
    </w:p>
  </w:comment>
  <w:comment w:id="12" w:author="Tolsma, J. (Jochem)" w:date="2021-10-17T20:00:00Z" w:initials="TJ(">
    <w:p w14:paraId="49E0A968" w14:textId="1D5E3F07" w:rsidR="0024214C" w:rsidRDefault="0024214C">
      <w:pPr>
        <w:pStyle w:val="CommentText"/>
      </w:pPr>
      <w:r>
        <w:rPr>
          <w:rStyle w:val="CommentReference"/>
        </w:rPr>
        <w:annotationRef/>
      </w:r>
      <w:r>
        <w:t>Ik kan het echt nergens meer terugvinden!!??</w:t>
      </w:r>
    </w:p>
  </w:comment>
  <w:comment w:id="13" w:author="Tolsma, J. (Jochem)" w:date="2021-10-14T16:24:00Z" w:initials="TJ(">
    <w:p w14:paraId="1D21E3EE" w14:textId="77777777" w:rsidR="00A47350" w:rsidRPr="0086043E" w:rsidRDefault="00A47350" w:rsidP="00A47350">
      <w:pPr>
        <w:pStyle w:val="CommentText"/>
        <w:rPr>
          <w:lang w:val="en-GB"/>
        </w:rPr>
      </w:pPr>
      <w:r>
        <w:rPr>
          <w:rStyle w:val="CommentReference"/>
        </w:rPr>
        <w:annotationRef/>
      </w:r>
      <w:r w:rsidRPr="0086043E">
        <w:rPr>
          <w:lang w:val="en-GB"/>
        </w:rPr>
        <w:t>Refer to m</w:t>
      </w:r>
      <w:r>
        <w:rPr>
          <w:lang w:val="en-GB"/>
        </w:rPr>
        <w:t>anual/</w:t>
      </w:r>
      <w:proofErr w:type="spellStart"/>
      <w:r>
        <w:rPr>
          <w:lang w:val="en-GB"/>
        </w:rPr>
        <w:t>github</w:t>
      </w:r>
      <w:proofErr w:type="spellEnd"/>
      <w:r>
        <w:rPr>
          <w:lang w:val="en-GB"/>
        </w:rPr>
        <w:t xml:space="preserve">/appendix for an explanation and interpretation of these effects. </w:t>
      </w:r>
    </w:p>
  </w:comment>
  <w:comment w:id="14" w:author="Tolsma, J. (Jochem)" w:date="2021-10-14T16:26:00Z" w:initials="TJ(">
    <w:p w14:paraId="3831D65C" w14:textId="77777777" w:rsidR="00A47350" w:rsidRPr="0086043E" w:rsidRDefault="00A47350" w:rsidP="00A47350">
      <w:pPr>
        <w:pStyle w:val="CommentText"/>
        <w:rPr>
          <w:lang w:val="en-GB"/>
        </w:rPr>
      </w:pPr>
      <w:r>
        <w:rPr>
          <w:rStyle w:val="CommentReference"/>
        </w:rPr>
        <w:annotationRef/>
      </w:r>
      <w:r w:rsidRPr="0086043E">
        <w:rPr>
          <w:lang w:val="en-GB"/>
        </w:rPr>
        <w:t>See above. R</w:t>
      </w:r>
      <w:r>
        <w:rPr>
          <w:lang w:val="en-GB"/>
        </w:rPr>
        <w:t>efer to manual/</w:t>
      </w:r>
      <w:proofErr w:type="spellStart"/>
      <w:r>
        <w:rPr>
          <w:lang w:val="en-GB"/>
        </w:rPr>
        <w:t>github</w:t>
      </w:r>
      <w:proofErr w:type="spellEnd"/>
      <w:r>
        <w:rPr>
          <w:lang w:val="en-GB"/>
        </w:rPr>
        <w:t xml:space="preserve">/appendix for an explanation and interpretation? </w:t>
      </w:r>
    </w:p>
  </w:comment>
  <w:comment w:id="15" w:author="Tolsma, J. (Jochem)" w:date="2021-10-14T16:28:00Z" w:initials="TJ(">
    <w:p w14:paraId="6AF96A66" w14:textId="77777777" w:rsidR="00A47350" w:rsidRPr="0086043E" w:rsidRDefault="00A47350" w:rsidP="00A47350">
      <w:pPr>
        <w:pStyle w:val="CommentText"/>
        <w:rPr>
          <w:lang w:val="en-GB"/>
        </w:rPr>
      </w:pPr>
      <w:r>
        <w:rPr>
          <w:rStyle w:val="CommentReference"/>
        </w:rPr>
        <w:annotationRef/>
      </w:r>
      <w:r w:rsidRPr="0086043E">
        <w:rPr>
          <w:lang w:val="en-GB"/>
        </w:rPr>
        <w:t xml:space="preserve">Of </w:t>
      </w:r>
      <w:proofErr w:type="spellStart"/>
      <w:r w:rsidRPr="0086043E">
        <w:rPr>
          <w:lang w:val="en-GB"/>
        </w:rPr>
        <w:t>hier</w:t>
      </w:r>
      <w:proofErr w:type="spellEnd"/>
      <w:r w:rsidRPr="0086043E">
        <w:rPr>
          <w:lang w:val="en-GB"/>
        </w:rPr>
        <w:t>: a</w:t>
      </w:r>
      <w:r>
        <w:rPr>
          <w:lang w:val="en-GB"/>
        </w:rPr>
        <w:t xml:space="preserve">n overview of the included effects, a brief explanation and interpretation can be found in the appendix. </w:t>
      </w:r>
    </w:p>
  </w:comment>
  <w:comment w:id="16" w:author="Tolsma, J. (Jochem)" w:date="2021-10-14T12:38:00Z" w:initials="TJ(">
    <w:p w14:paraId="0323E1D1" w14:textId="5D4FF7C0" w:rsidR="00333C70" w:rsidRDefault="00333C70">
      <w:pPr>
        <w:pStyle w:val="CommentText"/>
      </w:pPr>
      <w:r>
        <w:rPr>
          <w:rStyle w:val="CommentReference"/>
        </w:rPr>
        <w:annotationRef/>
      </w:r>
      <w:r>
        <w:t>En daarom cross-</w:t>
      </w:r>
      <w:proofErr w:type="spellStart"/>
      <w:r>
        <w:t>layer</w:t>
      </w:r>
      <w:proofErr w:type="spellEnd"/>
      <w:r>
        <w:t xml:space="preserve"> </w:t>
      </w:r>
      <w:proofErr w:type="spellStart"/>
      <w:r>
        <w:t>interssant</w:t>
      </w:r>
      <w:proofErr w:type="spellEnd"/>
      <w:r>
        <w:t xml:space="preserve">. </w:t>
      </w:r>
    </w:p>
  </w:comment>
  <w:comment w:id="17" w:author="Tolsma, J. (Jochem)" w:date="2021-10-14T13:04:00Z" w:initials="TJ(">
    <w:p w14:paraId="68D30E9F" w14:textId="2087615A" w:rsidR="00130FAD" w:rsidRDefault="00130FAD">
      <w:pPr>
        <w:pStyle w:val="CommentText"/>
      </w:pPr>
      <w:r>
        <w:rPr>
          <w:rStyle w:val="CommentReference"/>
        </w:rPr>
        <w:annotationRef/>
      </w:r>
      <w:r>
        <w:t xml:space="preserve">Hier een noot van maken. </w:t>
      </w:r>
    </w:p>
  </w:comment>
  <w:comment w:id="18" w:author="Tolsma, J. (Jochem)" w:date="2021-10-15T21:47:00Z" w:initials="TJ(">
    <w:p w14:paraId="08B97066" w14:textId="578081F7" w:rsidR="003F0BAF" w:rsidRPr="000B1F5F" w:rsidRDefault="003F0BAF">
      <w:pPr>
        <w:pStyle w:val="CommentText"/>
        <w:rPr>
          <w:lang w:val="en-GB"/>
        </w:rPr>
      </w:pPr>
      <w:r>
        <w:rPr>
          <w:rStyle w:val="CommentReference"/>
        </w:rPr>
        <w:annotationRef/>
      </w:r>
      <w:proofErr w:type="spellStart"/>
      <w:r w:rsidRPr="000B1F5F">
        <w:rPr>
          <w:lang w:val="en-GB"/>
        </w:rPr>
        <w:t>Geen</w:t>
      </w:r>
      <w:proofErr w:type="spellEnd"/>
      <w:r w:rsidRPr="000B1F5F">
        <w:rPr>
          <w:lang w:val="en-GB"/>
        </w:rPr>
        <w:t xml:space="preserve"> kopje van </w:t>
      </w:r>
      <w:proofErr w:type="spellStart"/>
      <w:r w:rsidRPr="000B1F5F">
        <w:rPr>
          <w:lang w:val="en-GB"/>
        </w:rPr>
        <w:t>maken</w:t>
      </w:r>
      <w:proofErr w:type="spellEnd"/>
    </w:p>
  </w:comment>
  <w:comment w:id="19" w:author="Niels Spierings" w:date="2021-10-07T20:35:00Z" w:initials="NS">
    <w:p w14:paraId="4761E921" w14:textId="61993469" w:rsidR="007620C8" w:rsidRPr="00C61C43" w:rsidRDefault="007620C8">
      <w:pPr>
        <w:pStyle w:val="CommentText"/>
        <w:rPr>
          <w:lang w:val="en-GB"/>
        </w:rPr>
      </w:pPr>
      <w:r>
        <w:rPr>
          <w:rStyle w:val="CommentReference"/>
        </w:rPr>
        <w:annotationRef/>
      </w:r>
      <w:r w:rsidRPr="007E2A31">
        <w:rPr>
          <w:lang w:val="en-US"/>
        </w:rPr>
        <w:t xml:space="preserve">When I look at Table 2 in </w:t>
      </w:r>
      <w:proofErr w:type="spellStart"/>
      <w:r w:rsidRPr="007E2A31">
        <w:rPr>
          <w:lang w:val="en-US"/>
        </w:rPr>
        <w:t>github</w:t>
      </w:r>
      <w:proofErr w:type="spellEnd"/>
      <w:r w:rsidRPr="007E2A31">
        <w:rPr>
          <w:lang w:val="en-US"/>
        </w:rPr>
        <w:t xml:space="preserve"> I see very similar numbers for age, sex, and ethnicity. </w:t>
      </w:r>
      <w:r w:rsidRPr="00C61C43">
        <w:rPr>
          <w:lang w:val="en-GB"/>
        </w:rPr>
        <w:t xml:space="preserve">Not clear how you get </w:t>
      </w:r>
      <w:proofErr w:type="spellStart"/>
      <w:r w:rsidRPr="00C61C43">
        <w:rPr>
          <w:lang w:val="en-GB"/>
        </w:rPr>
        <w:t>tot</w:t>
      </w:r>
      <w:proofErr w:type="spellEnd"/>
      <w:r w:rsidRPr="00C61C43">
        <w:rPr>
          <w:lang w:val="en-GB"/>
        </w:rPr>
        <w:t xml:space="preserve"> his conclusions. </w:t>
      </w:r>
    </w:p>
  </w:comment>
  <w:comment w:id="20" w:author="Tolsma, J. (Jochem)" w:date="2021-10-15T21:50:00Z" w:initials="TJ(">
    <w:p w14:paraId="008AF0C5" w14:textId="4A70D640" w:rsidR="003F0BAF" w:rsidRPr="000B1F5F" w:rsidRDefault="003F0BAF">
      <w:pPr>
        <w:pStyle w:val="CommentText"/>
        <w:rPr>
          <w:lang w:val="en-GB"/>
        </w:rPr>
      </w:pPr>
      <w:r>
        <w:rPr>
          <w:rStyle w:val="CommentReference"/>
        </w:rPr>
        <w:annotationRef/>
      </w:r>
      <w:r w:rsidRPr="000B1F5F">
        <w:rPr>
          <w:lang w:val="en-GB"/>
        </w:rPr>
        <w:t>New level</w:t>
      </w:r>
    </w:p>
  </w:comment>
  <w:comment w:id="21" w:author="Tolsma, J. (Jochem)" w:date="2021-08-24T09:56:00Z" w:initials="TJ(">
    <w:p w14:paraId="5C91B4D4" w14:textId="77777777" w:rsidR="000C08E9" w:rsidRDefault="000C08E9" w:rsidP="000C08E9">
      <w:pPr>
        <w:pStyle w:val="CommentText"/>
      </w:pPr>
      <w:r>
        <w:rPr>
          <w:rStyle w:val="CommentReference"/>
        </w:rPr>
        <w:annotationRef/>
      </w:r>
      <w:r w:rsidRPr="00CC03B9">
        <w:t xml:space="preserve">Voor in discussie. </w:t>
      </w:r>
      <w:r>
        <w:t xml:space="preserve">Dus multivariaat laat echt iets anders zien dan </w:t>
      </w:r>
      <w:proofErr w:type="spellStart"/>
      <w:r>
        <w:t>descriptives</w:t>
      </w:r>
      <w:proofErr w:type="spellEnd"/>
      <w:r>
        <w:t xml:space="preserve">! </w:t>
      </w:r>
    </w:p>
  </w:comment>
  <w:comment w:id="24" w:author="Niels Spierings" w:date="2021-10-07T22:10:00Z" w:initials="NS">
    <w:p w14:paraId="4E7C9F9C" w14:textId="77777777" w:rsidR="005F3790" w:rsidRPr="00E13F4C" w:rsidRDefault="005F3790" w:rsidP="005F3790">
      <w:pPr>
        <w:pStyle w:val="CommentText"/>
        <w:rPr>
          <w:lang w:val="en-US"/>
        </w:rPr>
      </w:pPr>
      <w:r>
        <w:rPr>
          <w:rStyle w:val="CommentReference"/>
        </w:rPr>
        <w:annotationRef/>
      </w:r>
      <w:r>
        <w:rPr>
          <w:lang w:val="en-US"/>
        </w:rPr>
        <w:t>“</w:t>
      </w:r>
      <w:r w:rsidRPr="00E13F4C">
        <w:rPr>
          <w:lang w:val="en-US"/>
        </w:rPr>
        <w:t>Model 3 is specified to estimate this</w:t>
      </w:r>
      <w:r>
        <w:rPr>
          <w:lang w:val="en-US"/>
        </w:rPr>
        <w:t xml:space="preserve"> and shows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E82A9" w15:done="0"/>
  <w15:commentEx w15:paraId="2A4B612B" w15:done="0"/>
  <w15:commentEx w15:paraId="7BC6610B" w15:done="0"/>
  <w15:commentEx w15:paraId="6C8CB999" w15:done="0"/>
  <w15:commentEx w15:paraId="4A056762" w15:done="0"/>
  <w15:commentEx w15:paraId="4DA4B291" w15:paraIdParent="4A056762" w15:done="0"/>
  <w15:commentEx w15:paraId="372D50E7" w15:done="0"/>
  <w15:commentEx w15:paraId="427DB0FF" w15:done="0"/>
  <w15:commentEx w15:paraId="0F6048FB" w15:done="0"/>
  <w15:commentEx w15:paraId="076509DF" w15:done="0"/>
  <w15:commentEx w15:paraId="01ABED0C" w15:done="0"/>
  <w15:commentEx w15:paraId="77436841" w15:done="0"/>
  <w15:commentEx w15:paraId="49E0A968" w15:done="0"/>
  <w15:commentEx w15:paraId="1D21E3EE" w15:done="0"/>
  <w15:commentEx w15:paraId="3831D65C" w15:done="0"/>
  <w15:commentEx w15:paraId="6AF96A66" w15:done="0"/>
  <w15:commentEx w15:paraId="0323E1D1" w15:done="0"/>
  <w15:commentEx w15:paraId="68D30E9F" w15:done="0"/>
  <w15:commentEx w15:paraId="08B97066" w15:done="0"/>
  <w15:commentEx w15:paraId="4761E921" w15:done="0"/>
  <w15:commentEx w15:paraId="008AF0C5" w15:done="0"/>
  <w15:commentEx w15:paraId="5C91B4D4" w15:done="0"/>
  <w15:commentEx w15:paraId="4E7C9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4D5F" w16cex:dateUtc="2021-10-25T13:35:00Z"/>
  <w16cex:commentExtensible w16cex:durableId="25214E4A" w16cex:dateUtc="2021-10-25T13:39:00Z"/>
  <w16cex:commentExtensible w16cex:durableId="2516A657" w16cex:dateUtc="2021-10-17T11:40:00Z"/>
  <w16cex:commentExtensible w16cex:durableId="2516CE01" w16cex:dateUtc="2021-10-17T14:29:00Z"/>
  <w16cex:commentExtensible w16cex:durableId="251299F3" w16cex:dateUtc="2021-10-14T09:58:00Z"/>
  <w16cex:commentExtensible w16cex:durableId="251470EC" w16cex:dateUtc="2021-10-15T19:28:00Z"/>
  <w16cex:commentExtensible w16cex:durableId="25087C3A" w16cex:dateUtc="2021-10-06T17:49:00Z"/>
  <w16cex:commentExtensible w16cex:durableId="2516CFDC" w16cex:dateUtc="2021-10-17T14:37:00Z"/>
  <w16cex:commentExtensible w16cex:durableId="2516D084" w16cex:dateUtc="2021-10-17T14:40:00Z"/>
  <w16cex:commentExtensible w16cex:durableId="25095238" w16cex:dateUtc="2021-10-07T09:02:00Z"/>
  <w16cex:commentExtensible w16cex:durableId="2516FAF9" w16cex:dateUtc="2021-10-17T17:41:00Z"/>
  <w16cex:commentExtensible w16cex:durableId="24C4B697" w16cex:dateUtc="2021-08-16T08:04:00Z"/>
  <w16cex:commentExtensible w16cex:durableId="2516FF78" w16cex:dateUtc="2021-10-17T18:00:00Z"/>
  <w16cex:commentExtensible w16cex:durableId="2512D82F" w16cex:dateUtc="2021-10-14T14:24:00Z"/>
  <w16cex:commentExtensible w16cex:durableId="2512D8A6" w16cex:dateUtc="2021-10-14T14:26:00Z"/>
  <w16cex:commentExtensible w16cex:durableId="2512D911" w16cex:dateUtc="2021-10-14T14:28:00Z"/>
  <w16cex:commentExtensible w16cex:durableId="2512A351" w16cex:dateUtc="2021-10-14T10:38:00Z"/>
  <w16cex:commentExtensible w16cex:durableId="2512A95D" w16cex:dateUtc="2021-10-14T11:04:00Z"/>
  <w16cex:commentExtensible w16cex:durableId="25147581" w16cex:dateUtc="2021-10-15T19:47:00Z"/>
  <w16cex:commentExtensible w16cex:durableId="2509D8A8" w16cex:dateUtc="2021-10-07T18:35:00Z"/>
  <w16cex:commentExtensible w16cex:durableId="25147642" w16cex:dateUtc="2021-10-15T19:50:00Z"/>
  <w16cex:commentExtensible w16cex:durableId="2512F5DD" w16cex:dateUtc="2021-08-24T07:56:00Z"/>
  <w16cex:commentExtensible w16cex:durableId="2509EEC4" w16cex:dateUtc="2021-10-07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E82A9" w16cid:durableId="25214D5F"/>
  <w16cid:commentId w16cid:paraId="2A4B612B" w16cid:durableId="25214E4A"/>
  <w16cid:commentId w16cid:paraId="7BC6610B" w16cid:durableId="2516A657"/>
  <w16cid:commentId w16cid:paraId="6C8CB999" w16cid:durableId="2516CE01"/>
  <w16cid:commentId w16cid:paraId="4A056762" w16cid:durableId="251299F3"/>
  <w16cid:commentId w16cid:paraId="4DA4B291" w16cid:durableId="251470EC"/>
  <w16cid:commentId w16cid:paraId="372D50E7" w16cid:durableId="25087C3A"/>
  <w16cid:commentId w16cid:paraId="427DB0FF" w16cid:durableId="2516CFDC"/>
  <w16cid:commentId w16cid:paraId="0F6048FB" w16cid:durableId="2516D084"/>
  <w16cid:commentId w16cid:paraId="076509DF" w16cid:durableId="25095238"/>
  <w16cid:commentId w16cid:paraId="01ABED0C" w16cid:durableId="2516FAF9"/>
  <w16cid:commentId w16cid:paraId="77436841" w16cid:durableId="24C4B697"/>
  <w16cid:commentId w16cid:paraId="49E0A968" w16cid:durableId="2516FF78"/>
  <w16cid:commentId w16cid:paraId="1D21E3EE" w16cid:durableId="2512D82F"/>
  <w16cid:commentId w16cid:paraId="3831D65C" w16cid:durableId="2512D8A6"/>
  <w16cid:commentId w16cid:paraId="6AF96A66" w16cid:durableId="2512D911"/>
  <w16cid:commentId w16cid:paraId="0323E1D1" w16cid:durableId="2512A351"/>
  <w16cid:commentId w16cid:paraId="68D30E9F" w16cid:durableId="2512A95D"/>
  <w16cid:commentId w16cid:paraId="08B97066" w16cid:durableId="25147581"/>
  <w16cid:commentId w16cid:paraId="4761E921" w16cid:durableId="2509D8A8"/>
  <w16cid:commentId w16cid:paraId="008AF0C5" w16cid:durableId="25147642"/>
  <w16cid:commentId w16cid:paraId="5C91B4D4" w16cid:durableId="2512F5DD"/>
  <w16cid:commentId w16cid:paraId="4E7C9F9C" w16cid:durableId="2509EE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01B6" w14:textId="77777777" w:rsidR="009069B7" w:rsidRDefault="009069B7" w:rsidP="00F62A39">
      <w:pPr>
        <w:spacing w:line="240" w:lineRule="auto"/>
      </w:pPr>
      <w:r>
        <w:separator/>
      </w:r>
    </w:p>
  </w:endnote>
  <w:endnote w:type="continuationSeparator" w:id="0">
    <w:p w14:paraId="6E9093B2" w14:textId="77777777" w:rsidR="009069B7" w:rsidRDefault="009069B7" w:rsidP="00F62A39">
      <w:pPr>
        <w:spacing w:line="240" w:lineRule="auto"/>
      </w:pPr>
      <w:r>
        <w:continuationSeparator/>
      </w:r>
    </w:p>
  </w:endnote>
  <w:endnote w:id="1">
    <w:p w14:paraId="1B058EB3" w14:textId="2A4C8DE4" w:rsidR="00941320" w:rsidRPr="00941320" w:rsidRDefault="00941320">
      <w:pPr>
        <w:pStyle w:val="EndnoteText"/>
        <w:rPr>
          <w:lang w:val="en-GB"/>
        </w:rPr>
      </w:pPr>
      <w:r>
        <w:rPr>
          <w:rStyle w:val="EndnoteReference"/>
        </w:rPr>
        <w:endnoteRef/>
      </w:r>
      <w:r w:rsidRPr="00941320">
        <w:rPr>
          <w:lang w:val="en-GB"/>
        </w:rPr>
        <w:t xml:space="preserve"> </w:t>
      </w:r>
      <w:r>
        <w:rPr>
          <w:lang w:val="en-GB"/>
        </w:rPr>
        <w:t xml:space="preserve">Influence processes whereby connected individuals become more a like to each other over time </w:t>
      </w:r>
      <w:r w:rsidR="00C3457F">
        <w:rPr>
          <w:lang w:val="en-GB"/>
        </w:rPr>
        <w:t>are</w:t>
      </w:r>
      <w:r>
        <w:rPr>
          <w:lang w:val="en-GB"/>
        </w:rPr>
        <w:t xml:space="preserve"> the major third mechanism that could lead to network homogeneity (next to </w:t>
      </w:r>
      <w:r w:rsidR="00C3457F" w:rsidRPr="000B1F5F">
        <w:rPr>
          <w:lang w:val="en-US"/>
        </w:rPr>
        <w:t>structurally-induced network homogeneity</w:t>
      </w:r>
      <w:r w:rsidR="00C3457F">
        <w:rPr>
          <w:lang w:val="en-GB"/>
        </w:rPr>
        <w:t xml:space="preserve"> </w:t>
      </w:r>
      <w:r>
        <w:rPr>
          <w:lang w:val="en-GB"/>
        </w:rPr>
        <w:t xml:space="preserve">and inbreeding homophily). Although it is possible that MPs change party memberships over time this is a </w:t>
      </w:r>
      <w:r w:rsidR="00C3457F">
        <w:rPr>
          <w:lang w:val="en-GB"/>
        </w:rPr>
        <w:t>relatively</w:t>
      </w:r>
      <w:r>
        <w:rPr>
          <w:lang w:val="en-GB"/>
        </w:rPr>
        <w:t xml:space="preserve"> rare event. Similarly, MPs </w:t>
      </w:r>
      <w:r w:rsidR="00C3457F">
        <w:rPr>
          <w:lang w:val="en-GB"/>
        </w:rPr>
        <w:t>will not change their sex, age and ethnicity due to influence processes. T</w:t>
      </w:r>
      <w:r>
        <w:rPr>
          <w:lang w:val="en-GB"/>
        </w:rPr>
        <w:t xml:space="preserve">herefore, influence dynamics are not discussed in </w:t>
      </w:r>
      <w:r w:rsidR="00C3457F">
        <w:rPr>
          <w:lang w:val="en-GB"/>
        </w:rPr>
        <w:t xml:space="preserve">this contribution. </w:t>
      </w:r>
    </w:p>
  </w:endnote>
  <w:endnote w:id="2">
    <w:p w14:paraId="7D73C93B" w14:textId="2270A34D" w:rsidR="00A47350" w:rsidRDefault="00A47350" w:rsidP="00A47350">
      <w:pPr>
        <w:ind w:firstLine="0"/>
        <w:jc w:val="both"/>
        <w:rPr>
          <w:lang w:val="en-US"/>
        </w:rPr>
      </w:pPr>
      <w:r>
        <w:rPr>
          <w:rStyle w:val="EndnoteReference"/>
        </w:rPr>
        <w:endnoteRef/>
      </w:r>
      <w:r w:rsidRPr="00B75FF9">
        <w:rPr>
          <w:lang w:val="en-GB"/>
        </w:rPr>
        <w:t xml:space="preserve"> </w:t>
      </w:r>
      <w:r>
        <w:rPr>
          <w:lang w:val="en-US"/>
        </w:rPr>
        <w:t>How often agents are allowed to make a change and which agent is allowed to change is determined by the rate-function but this is normally not the focus of interest.</w:t>
      </w:r>
    </w:p>
    <w:p w14:paraId="5DFBD824" w14:textId="77777777" w:rsidR="00A47350" w:rsidRPr="00B75FF9" w:rsidRDefault="00A47350" w:rsidP="00A47350">
      <w:pPr>
        <w:pStyle w:val="EndnoteText"/>
        <w:rPr>
          <w:lang w:val="en-US"/>
        </w:rPr>
      </w:pPr>
    </w:p>
  </w:endnote>
  <w:endnote w:id="3">
    <w:p w14:paraId="219FB2B9" w14:textId="77777777" w:rsidR="00A47350" w:rsidRPr="00D2347B" w:rsidRDefault="00A47350" w:rsidP="00A47350">
      <w:pPr>
        <w:pStyle w:val="EndnoteText"/>
        <w:ind w:firstLine="0"/>
        <w:rPr>
          <w:lang w:val="en-GB"/>
        </w:rPr>
      </w:pPr>
      <w:r>
        <w:rPr>
          <w:rStyle w:val="EndnoteReference"/>
        </w:rPr>
        <w:endnoteRef/>
      </w:r>
      <w:r w:rsidRPr="00A47350">
        <w:rPr>
          <w:lang w:val="en-GB"/>
        </w:rPr>
        <w:t xml:space="preserve"> </w:t>
      </w:r>
      <w:r>
        <w:rPr>
          <w:lang w:val="en-GB"/>
        </w:rPr>
        <w:t xml:space="preserve">Since: </w:t>
      </w:r>
      <m:oMath>
        <m:f>
          <m:fPr>
            <m:ctrlPr>
              <w:rPr>
                <w:rFonts w:ascii="Cambria Math" w:hAnsi="Cambria Math"/>
                <w:i/>
                <w:lang w:val="en-GB"/>
              </w:rPr>
            </m:ctrlPr>
          </m:fPr>
          <m:num>
            <m:r>
              <w:rPr>
                <w:rFonts w:ascii="Cambria Math" w:hAnsi="Cambria Math"/>
                <w:lang w:val="en-GB"/>
              </w:rPr>
              <m:t xml:space="preserve">P(X=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m:t>
            </m:r>
          </m:num>
          <m:den>
            <m:r>
              <w:rPr>
                <w:rFonts w:ascii="Cambria Math" w:hAnsi="Cambria Math"/>
                <w:lang w:val="en-GB"/>
              </w:rPr>
              <m:t xml:space="preserve">P(X=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den>
        </m:f>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m:rPr>
                    <m:sty m:val="p"/>
                  </m:rPr>
                  <w:rPr>
                    <w:rFonts w:ascii="Cambria Math" w:hAnsi="Cambria Math"/>
                    <w:lang w:val="en-GB"/>
                  </w:rPr>
                  <m:t>exp⁡</m:t>
                </m:r>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m:t>
            </m:r>
          </m:num>
          <m:den>
            <m:r>
              <m:rPr>
                <m:sty m:val="p"/>
              </m:rPr>
              <w:rPr>
                <w:rFonts w:ascii="Cambria Math" w:hAnsi="Cambria Math"/>
                <w:lang w:val="en-GB"/>
              </w:rPr>
              <m:t>exp⁡</m:t>
            </m:r>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e>
            </m:d>
            <m:r>
              <w:rPr>
                <w:rFonts w:ascii="Cambria Math" w:hAnsi="Cambria Math"/>
                <w:lang w:val="en-GB"/>
              </w:rPr>
              <m:t>)</m:t>
            </m:r>
          </m:den>
        </m:f>
        <m:r>
          <w:rPr>
            <w:rFonts w:ascii="Cambria Math" w:hAnsi="Cambria Math"/>
            <w:lang w:val="en-GB"/>
          </w:rPr>
          <m:t xml:space="preserve">= </m:t>
        </m:r>
        <m:r>
          <m:rPr>
            <m:sty m:val="p"/>
          </m:rPr>
          <w:rPr>
            <w:rFonts w:ascii="Cambria Math" w:hAnsi="Cambria Math"/>
            <w:lang w:val="en-GB"/>
          </w:rPr>
          <m:t>exp⁡</m:t>
        </m:r>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e>
        </m:d>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oMath>
    </w:p>
  </w:endnote>
  <w:endnote w:id="4">
    <w:p w14:paraId="06982E4A" w14:textId="77777777" w:rsidR="00A47350" w:rsidRPr="007F3504" w:rsidRDefault="00A47350" w:rsidP="00A47350">
      <w:pPr>
        <w:pStyle w:val="EndnoteText"/>
        <w:ind w:firstLine="0"/>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1059" w14:textId="77777777" w:rsidR="009069B7" w:rsidRDefault="009069B7" w:rsidP="00F62A39">
      <w:pPr>
        <w:spacing w:line="240" w:lineRule="auto"/>
      </w:pPr>
      <w:r>
        <w:separator/>
      </w:r>
    </w:p>
  </w:footnote>
  <w:footnote w:type="continuationSeparator" w:id="0">
    <w:p w14:paraId="07531084" w14:textId="77777777" w:rsidR="009069B7" w:rsidRDefault="009069B7"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641B37A1"/>
    <w:multiLevelType w:val="multilevel"/>
    <w:tmpl w:val="C2BE92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049E0"/>
    <w:multiLevelType w:val="hybridMultilevel"/>
    <w:tmpl w:val="CF326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sma, J. (Jochem)">
    <w15:presenceInfo w15:providerId="None" w15:userId="Tolsma, J. (Jochem)"/>
  </w15:person>
  <w15:person w15:author="Niels Spierings">
    <w15:presenceInfo w15:providerId="Windows Live" w15:userId="db15e62e804d59c0"/>
  </w15:person>
  <w15:person w15:author="Jochem Tolsma">
    <w15:presenceInfo w15:providerId="None" w15:userId="Jochem Tol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28"/>
    <w:rsid w:val="00004ACD"/>
    <w:rsid w:val="00006B85"/>
    <w:rsid w:val="00010409"/>
    <w:rsid w:val="000104DB"/>
    <w:rsid w:val="0001228E"/>
    <w:rsid w:val="0002014E"/>
    <w:rsid w:val="000224C3"/>
    <w:rsid w:val="00027831"/>
    <w:rsid w:val="000361C8"/>
    <w:rsid w:val="00036401"/>
    <w:rsid w:val="00043E61"/>
    <w:rsid w:val="000565DD"/>
    <w:rsid w:val="00056AC3"/>
    <w:rsid w:val="00056E87"/>
    <w:rsid w:val="00060B33"/>
    <w:rsid w:val="00063D2D"/>
    <w:rsid w:val="000745A5"/>
    <w:rsid w:val="00074DA2"/>
    <w:rsid w:val="00075CC7"/>
    <w:rsid w:val="00083239"/>
    <w:rsid w:val="00086C70"/>
    <w:rsid w:val="000B1F5F"/>
    <w:rsid w:val="000B73AA"/>
    <w:rsid w:val="000C074D"/>
    <w:rsid w:val="000C08E9"/>
    <w:rsid w:val="000C21A5"/>
    <w:rsid w:val="000C2F88"/>
    <w:rsid w:val="000D1953"/>
    <w:rsid w:val="000E20B2"/>
    <w:rsid w:val="000E2E8B"/>
    <w:rsid w:val="000E301A"/>
    <w:rsid w:val="000E5814"/>
    <w:rsid w:val="000F3588"/>
    <w:rsid w:val="000F5469"/>
    <w:rsid w:val="001012E3"/>
    <w:rsid w:val="00110482"/>
    <w:rsid w:val="00111936"/>
    <w:rsid w:val="0012508C"/>
    <w:rsid w:val="00130FAD"/>
    <w:rsid w:val="00136272"/>
    <w:rsid w:val="00141D6E"/>
    <w:rsid w:val="00146285"/>
    <w:rsid w:val="001465BE"/>
    <w:rsid w:val="00150FAE"/>
    <w:rsid w:val="00162680"/>
    <w:rsid w:val="00162B4A"/>
    <w:rsid w:val="00162F28"/>
    <w:rsid w:val="001645FF"/>
    <w:rsid w:val="001652B6"/>
    <w:rsid w:val="001662A5"/>
    <w:rsid w:val="001728C0"/>
    <w:rsid w:val="00175A46"/>
    <w:rsid w:val="00176B69"/>
    <w:rsid w:val="001815B6"/>
    <w:rsid w:val="00182966"/>
    <w:rsid w:val="001845FD"/>
    <w:rsid w:val="00193F99"/>
    <w:rsid w:val="001952DF"/>
    <w:rsid w:val="00196684"/>
    <w:rsid w:val="00196F76"/>
    <w:rsid w:val="001A0F09"/>
    <w:rsid w:val="001A23A3"/>
    <w:rsid w:val="001A40BE"/>
    <w:rsid w:val="001B5775"/>
    <w:rsid w:val="001C0144"/>
    <w:rsid w:val="001C442F"/>
    <w:rsid w:val="001D2F1E"/>
    <w:rsid w:val="001D57DA"/>
    <w:rsid w:val="001E1DA0"/>
    <w:rsid w:val="001E7A38"/>
    <w:rsid w:val="001F2439"/>
    <w:rsid w:val="001F53DA"/>
    <w:rsid w:val="001F6A1A"/>
    <w:rsid w:val="002000D1"/>
    <w:rsid w:val="002002BE"/>
    <w:rsid w:val="002016A0"/>
    <w:rsid w:val="00202F89"/>
    <w:rsid w:val="00205496"/>
    <w:rsid w:val="002140B0"/>
    <w:rsid w:val="002156E7"/>
    <w:rsid w:val="00217834"/>
    <w:rsid w:val="00220A49"/>
    <w:rsid w:val="00226584"/>
    <w:rsid w:val="0023218E"/>
    <w:rsid w:val="002329C5"/>
    <w:rsid w:val="00236725"/>
    <w:rsid w:val="0024214C"/>
    <w:rsid w:val="0024219F"/>
    <w:rsid w:val="0024387B"/>
    <w:rsid w:val="00275B89"/>
    <w:rsid w:val="002858BC"/>
    <w:rsid w:val="00285E18"/>
    <w:rsid w:val="00292352"/>
    <w:rsid w:val="0029623B"/>
    <w:rsid w:val="002A1EBB"/>
    <w:rsid w:val="002C0D58"/>
    <w:rsid w:val="002D3070"/>
    <w:rsid w:val="002D3D61"/>
    <w:rsid w:val="002D70A9"/>
    <w:rsid w:val="002E31B8"/>
    <w:rsid w:val="002E3A6C"/>
    <w:rsid w:val="002E3FC4"/>
    <w:rsid w:val="002F08B6"/>
    <w:rsid w:val="002F4582"/>
    <w:rsid w:val="00313D58"/>
    <w:rsid w:val="00315E9D"/>
    <w:rsid w:val="00320558"/>
    <w:rsid w:val="0032443E"/>
    <w:rsid w:val="00327EED"/>
    <w:rsid w:val="00327F5D"/>
    <w:rsid w:val="00332AE9"/>
    <w:rsid w:val="003330F9"/>
    <w:rsid w:val="00333C70"/>
    <w:rsid w:val="003370F8"/>
    <w:rsid w:val="003401D2"/>
    <w:rsid w:val="003513C7"/>
    <w:rsid w:val="0035207D"/>
    <w:rsid w:val="003549CD"/>
    <w:rsid w:val="00357268"/>
    <w:rsid w:val="00357ADF"/>
    <w:rsid w:val="00365688"/>
    <w:rsid w:val="00366B1E"/>
    <w:rsid w:val="00366F63"/>
    <w:rsid w:val="00372D37"/>
    <w:rsid w:val="00374429"/>
    <w:rsid w:val="00380F57"/>
    <w:rsid w:val="00385718"/>
    <w:rsid w:val="003874B3"/>
    <w:rsid w:val="00391243"/>
    <w:rsid w:val="00391E58"/>
    <w:rsid w:val="00391F66"/>
    <w:rsid w:val="003B058D"/>
    <w:rsid w:val="003C19CB"/>
    <w:rsid w:val="003D7D04"/>
    <w:rsid w:val="003E214E"/>
    <w:rsid w:val="003E2653"/>
    <w:rsid w:val="003E2F00"/>
    <w:rsid w:val="003F0BAF"/>
    <w:rsid w:val="003F0C0F"/>
    <w:rsid w:val="003F3867"/>
    <w:rsid w:val="004002C9"/>
    <w:rsid w:val="00411096"/>
    <w:rsid w:val="00415706"/>
    <w:rsid w:val="004203CF"/>
    <w:rsid w:val="00422C15"/>
    <w:rsid w:val="00427E86"/>
    <w:rsid w:val="00430F5D"/>
    <w:rsid w:val="00433F43"/>
    <w:rsid w:val="00435C13"/>
    <w:rsid w:val="00436180"/>
    <w:rsid w:val="00441FC6"/>
    <w:rsid w:val="00442940"/>
    <w:rsid w:val="00445128"/>
    <w:rsid w:val="00446101"/>
    <w:rsid w:val="00453CBD"/>
    <w:rsid w:val="0047445D"/>
    <w:rsid w:val="004822E9"/>
    <w:rsid w:val="00484914"/>
    <w:rsid w:val="0049052E"/>
    <w:rsid w:val="00497227"/>
    <w:rsid w:val="004A598A"/>
    <w:rsid w:val="004A59A4"/>
    <w:rsid w:val="004B4CBD"/>
    <w:rsid w:val="004B6C2A"/>
    <w:rsid w:val="004B7D20"/>
    <w:rsid w:val="004B7F5A"/>
    <w:rsid w:val="004C242A"/>
    <w:rsid w:val="004C36D6"/>
    <w:rsid w:val="004C54DF"/>
    <w:rsid w:val="004D476F"/>
    <w:rsid w:val="004D542C"/>
    <w:rsid w:val="004F26C4"/>
    <w:rsid w:val="004F3ED1"/>
    <w:rsid w:val="004F6063"/>
    <w:rsid w:val="00501717"/>
    <w:rsid w:val="005111B3"/>
    <w:rsid w:val="005112E8"/>
    <w:rsid w:val="005139AC"/>
    <w:rsid w:val="00514872"/>
    <w:rsid w:val="0052690E"/>
    <w:rsid w:val="00530365"/>
    <w:rsid w:val="005337B3"/>
    <w:rsid w:val="0053616F"/>
    <w:rsid w:val="0053715B"/>
    <w:rsid w:val="00547021"/>
    <w:rsid w:val="00561415"/>
    <w:rsid w:val="00566700"/>
    <w:rsid w:val="0059503F"/>
    <w:rsid w:val="00596D8E"/>
    <w:rsid w:val="005B151C"/>
    <w:rsid w:val="005B797D"/>
    <w:rsid w:val="005C07BA"/>
    <w:rsid w:val="005C3871"/>
    <w:rsid w:val="005D15E7"/>
    <w:rsid w:val="005D785A"/>
    <w:rsid w:val="005E4C62"/>
    <w:rsid w:val="005F03DA"/>
    <w:rsid w:val="005F3790"/>
    <w:rsid w:val="00606A32"/>
    <w:rsid w:val="00607FE5"/>
    <w:rsid w:val="006109FD"/>
    <w:rsid w:val="00617F77"/>
    <w:rsid w:val="00632CBD"/>
    <w:rsid w:val="00632EC2"/>
    <w:rsid w:val="00633D9F"/>
    <w:rsid w:val="006409BE"/>
    <w:rsid w:val="00640CCA"/>
    <w:rsid w:val="00644820"/>
    <w:rsid w:val="00654773"/>
    <w:rsid w:val="00663C80"/>
    <w:rsid w:val="006671B4"/>
    <w:rsid w:val="00670582"/>
    <w:rsid w:val="00674FE3"/>
    <w:rsid w:val="00676173"/>
    <w:rsid w:val="00683441"/>
    <w:rsid w:val="006846DB"/>
    <w:rsid w:val="006861B1"/>
    <w:rsid w:val="00693749"/>
    <w:rsid w:val="006A0CEB"/>
    <w:rsid w:val="006B1033"/>
    <w:rsid w:val="006B2858"/>
    <w:rsid w:val="006B2B13"/>
    <w:rsid w:val="006B5DAF"/>
    <w:rsid w:val="006B7EFB"/>
    <w:rsid w:val="006C34B8"/>
    <w:rsid w:val="006C3AF6"/>
    <w:rsid w:val="006D5361"/>
    <w:rsid w:val="006D7108"/>
    <w:rsid w:val="006E3F88"/>
    <w:rsid w:val="006F21E7"/>
    <w:rsid w:val="006F7F34"/>
    <w:rsid w:val="007008E2"/>
    <w:rsid w:val="00700CD7"/>
    <w:rsid w:val="0071164C"/>
    <w:rsid w:val="00724446"/>
    <w:rsid w:val="0072690A"/>
    <w:rsid w:val="007274B0"/>
    <w:rsid w:val="00743999"/>
    <w:rsid w:val="007442AD"/>
    <w:rsid w:val="00747440"/>
    <w:rsid w:val="00752104"/>
    <w:rsid w:val="00760995"/>
    <w:rsid w:val="00760B5E"/>
    <w:rsid w:val="007620C8"/>
    <w:rsid w:val="007647A6"/>
    <w:rsid w:val="00766E7A"/>
    <w:rsid w:val="0076718F"/>
    <w:rsid w:val="00767C7B"/>
    <w:rsid w:val="00786284"/>
    <w:rsid w:val="00793CE8"/>
    <w:rsid w:val="007A5A67"/>
    <w:rsid w:val="007B008E"/>
    <w:rsid w:val="007B0857"/>
    <w:rsid w:val="007B753B"/>
    <w:rsid w:val="007B7AD3"/>
    <w:rsid w:val="007C166F"/>
    <w:rsid w:val="007D12B7"/>
    <w:rsid w:val="007D153A"/>
    <w:rsid w:val="007D5915"/>
    <w:rsid w:val="007E1756"/>
    <w:rsid w:val="007E2A31"/>
    <w:rsid w:val="007E43C5"/>
    <w:rsid w:val="007E5620"/>
    <w:rsid w:val="007E7354"/>
    <w:rsid w:val="007F11BA"/>
    <w:rsid w:val="007F1BC0"/>
    <w:rsid w:val="007F3504"/>
    <w:rsid w:val="007F4D2F"/>
    <w:rsid w:val="00806446"/>
    <w:rsid w:val="008067BF"/>
    <w:rsid w:val="008072B5"/>
    <w:rsid w:val="008073E3"/>
    <w:rsid w:val="00812588"/>
    <w:rsid w:val="00821FD0"/>
    <w:rsid w:val="00823395"/>
    <w:rsid w:val="00826FAE"/>
    <w:rsid w:val="00836D43"/>
    <w:rsid w:val="00843402"/>
    <w:rsid w:val="00850028"/>
    <w:rsid w:val="00850EDE"/>
    <w:rsid w:val="00853059"/>
    <w:rsid w:val="00854357"/>
    <w:rsid w:val="0086043E"/>
    <w:rsid w:val="00871D73"/>
    <w:rsid w:val="00873CA0"/>
    <w:rsid w:val="0088179E"/>
    <w:rsid w:val="008818DC"/>
    <w:rsid w:val="00883D22"/>
    <w:rsid w:val="00890A67"/>
    <w:rsid w:val="00891911"/>
    <w:rsid w:val="00895169"/>
    <w:rsid w:val="008A0CFB"/>
    <w:rsid w:val="008A32C9"/>
    <w:rsid w:val="008A3F1C"/>
    <w:rsid w:val="008B0435"/>
    <w:rsid w:val="008B7974"/>
    <w:rsid w:val="008C201B"/>
    <w:rsid w:val="008C5F41"/>
    <w:rsid w:val="008C7830"/>
    <w:rsid w:val="008D7B57"/>
    <w:rsid w:val="008E2CC6"/>
    <w:rsid w:val="008E50C1"/>
    <w:rsid w:val="008F5EDB"/>
    <w:rsid w:val="009003FD"/>
    <w:rsid w:val="00900D80"/>
    <w:rsid w:val="009038F1"/>
    <w:rsid w:val="00903B53"/>
    <w:rsid w:val="0090412A"/>
    <w:rsid w:val="009062F3"/>
    <w:rsid w:val="009069B7"/>
    <w:rsid w:val="00907CF8"/>
    <w:rsid w:val="00910929"/>
    <w:rsid w:val="00910D0D"/>
    <w:rsid w:val="00912486"/>
    <w:rsid w:val="009208F1"/>
    <w:rsid w:val="0092292B"/>
    <w:rsid w:val="00922F3A"/>
    <w:rsid w:val="009308AB"/>
    <w:rsid w:val="00931D93"/>
    <w:rsid w:val="00934140"/>
    <w:rsid w:val="0093481A"/>
    <w:rsid w:val="00934C49"/>
    <w:rsid w:val="00941320"/>
    <w:rsid w:val="00942531"/>
    <w:rsid w:val="00946818"/>
    <w:rsid w:val="009501D2"/>
    <w:rsid w:val="0095248D"/>
    <w:rsid w:val="00957B8D"/>
    <w:rsid w:val="009637C2"/>
    <w:rsid w:val="0096468B"/>
    <w:rsid w:val="009653CC"/>
    <w:rsid w:val="0096542B"/>
    <w:rsid w:val="00966928"/>
    <w:rsid w:val="009714C3"/>
    <w:rsid w:val="00981466"/>
    <w:rsid w:val="00981CE1"/>
    <w:rsid w:val="009A0552"/>
    <w:rsid w:val="009A6246"/>
    <w:rsid w:val="009A7C8C"/>
    <w:rsid w:val="009B3D9F"/>
    <w:rsid w:val="009C07BC"/>
    <w:rsid w:val="009C2FF7"/>
    <w:rsid w:val="009C3DE8"/>
    <w:rsid w:val="009C6F72"/>
    <w:rsid w:val="009D15BA"/>
    <w:rsid w:val="009D2EA2"/>
    <w:rsid w:val="009E616F"/>
    <w:rsid w:val="009E77CA"/>
    <w:rsid w:val="009F4123"/>
    <w:rsid w:val="00A10C47"/>
    <w:rsid w:val="00A21807"/>
    <w:rsid w:val="00A240F7"/>
    <w:rsid w:val="00A25A37"/>
    <w:rsid w:val="00A26FC0"/>
    <w:rsid w:val="00A30F45"/>
    <w:rsid w:val="00A33CE2"/>
    <w:rsid w:val="00A4031B"/>
    <w:rsid w:val="00A41C15"/>
    <w:rsid w:val="00A43ADC"/>
    <w:rsid w:val="00A45128"/>
    <w:rsid w:val="00A47350"/>
    <w:rsid w:val="00A47891"/>
    <w:rsid w:val="00A5249A"/>
    <w:rsid w:val="00A55295"/>
    <w:rsid w:val="00A616D8"/>
    <w:rsid w:val="00A62EE2"/>
    <w:rsid w:val="00A651ED"/>
    <w:rsid w:val="00A72EAE"/>
    <w:rsid w:val="00A74519"/>
    <w:rsid w:val="00A763C6"/>
    <w:rsid w:val="00A76DA8"/>
    <w:rsid w:val="00A80EFB"/>
    <w:rsid w:val="00AA0220"/>
    <w:rsid w:val="00AC4F0C"/>
    <w:rsid w:val="00AD2610"/>
    <w:rsid w:val="00AD3C1E"/>
    <w:rsid w:val="00AD5DFD"/>
    <w:rsid w:val="00AE3ABD"/>
    <w:rsid w:val="00AE7FE4"/>
    <w:rsid w:val="00AF3B43"/>
    <w:rsid w:val="00AF6723"/>
    <w:rsid w:val="00B00A60"/>
    <w:rsid w:val="00B04917"/>
    <w:rsid w:val="00B1270E"/>
    <w:rsid w:val="00B205E8"/>
    <w:rsid w:val="00B208CA"/>
    <w:rsid w:val="00B20F34"/>
    <w:rsid w:val="00B2345A"/>
    <w:rsid w:val="00B3675E"/>
    <w:rsid w:val="00B379CA"/>
    <w:rsid w:val="00B44E58"/>
    <w:rsid w:val="00B46417"/>
    <w:rsid w:val="00B47A34"/>
    <w:rsid w:val="00B5172D"/>
    <w:rsid w:val="00B56779"/>
    <w:rsid w:val="00B61538"/>
    <w:rsid w:val="00B63699"/>
    <w:rsid w:val="00B63DEF"/>
    <w:rsid w:val="00B72682"/>
    <w:rsid w:val="00B74927"/>
    <w:rsid w:val="00B75FF9"/>
    <w:rsid w:val="00B83A4E"/>
    <w:rsid w:val="00B909A2"/>
    <w:rsid w:val="00B9146C"/>
    <w:rsid w:val="00B9355F"/>
    <w:rsid w:val="00B96355"/>
    <w:rsid w:val="00BC791E"/>
    <w:rsid w:val="00BD7D65"/>
    <w:rsid w:val="00BE0D7C"/>
    <w:rsid w:val="00BF0C07"/>
    <w:rsid w:val="00BF3DE1"/>
    <w:rsid w:val="00C011EF"/>
    <w:rsid w:val="00C20B59"/>
    <w:rsid w:val="00C22237"/>
    <w:rsid w:val="00C27303"/>
    <w:rsid w:val="00C3335E"/>
    <w:rsid w:val="00C3457F"/>
    <w:rsid w:val="00C40179"/>
    <w:rsid w:val="00C47F1E"/>
    <w:rsid w:val="00C56633"/>
    <w:rsid w:val="00C61C43"/>
    <w:rsid w:val="00C645A5"/>
    <w:rsid w:val="00C6699C"/>
    <w:rsid w:val="00C6718F"/>
    <w:rsid w:val="00C721F2"/>
    <w:rsid w:val="00C76EC6"/>
    <w:rsid w:val="00C77309"/>
    <w:rsid w:val="00C8501F"/>
    <w:rsid w:val="00C90D4D"/>
    <w:rsid w:val="00C9129E"/>
    <w:rsid w:val="00CA3269"/>
    <w:rsid w:val="00CA4A7C"/>
    <w:rsid w:val="00CA7A94"/>
    <w:rsid w:val="00CB6861"/>
    <w:rsid w:val="00CC03B9"/>
    <w:rsid w:val="00CD065A"/>
    <w:rsid w:val="00CD065C"/>
    <w:rsid w:val="00CD28CF"/>
    <w:rsid w:val="00CE1CC2"/>
    <w:rsid w:val="00CE3B04"/>
    <w:rsid w:val="00CE442F"/>
    <w:rsid w:val="00CF072D"/>
    <w:rsid w:val="00CF16B0"/>
    <w:rsid w:val="00CF5F4E"/>
    <w:rsid w:val="00D0198E"/>
    <w:rsid w:val="00D01DCA"/>
    <w:rsid w:val="00D1060C"/>
    <w:rsid w:val="00D13E73"/>
    <w:rsid w:val="00D22536"/>
    <w:rsid w:val="00D2347B"/>
    <w:rsid w:val="00D251D0"/>
    <w:rsid w:val="00D26C18"/>
    <w:rsid w:val="00D26EE7"/>
    <w:rsid w:val="00D27739"/>
    <w:rsid w:val="00D3005B"/>
    <w:rsid w:val="00D313B3"/>
    <w:rsid w:val="00D3321B"/>
    <w:rsid w:val="00D4433C"/>
    <w:rsid w:val="00D464F7"/>
    <w:rsid w:val="00D53906"/>
    <w:rsid w:val="00D56128"/>
    <w:rsid w:val="00D620C4"/>
    <w:rsid w:val="00D67E67"/>
    <w:rsid w:val="00D7495A"/>
    <w:rsid w:val="00D76115"/>
    <w:rsid w:val="00D77D16"/>
    <w:rsid w:val="00D8362C"/>
    <w:rsid w:val="00D83B8F"/>
    <w:rsid w:val="00D85D8B"/>
    <w:rsid w:val="00D96F5F"/>
    <w:rsid w:val="00DA0C62"/>
    <w:rsid w:val="00DA22B4"/>
    <w:rsid w:val="00DA2633"/>
    <w:rsid w:val="00DA6863"/>
    <w:rsid w:val="00DA7868"/>
    <w:rsid w:val="00DC5735"/>
    <w:rsid w:val="00DD752F"/>
    <w:rsid w:val="00DE01BB"/>
    <w:rsid w:val="00DE07E7"/>
    <w:rsid w:val="00DE08C9"/>
    <w:rsid w:val="00DE34EE"/>
    <w:rsid w:val="00DF0341"/>
    <w:rsid w:val="00DF07A8"/>
    <w:rsid w:val="00E041FD"/>
    <w:rsid w:val="00E05456"/>
    <w:rsid w:val="00E11BDA"/>
    <w:rsid w:val="00E13F4C"/>
    <w:rsid w:val="00E15C06"/>
    <w:rsid w:val="00E15EE0"/>
    <w:rsid w:val="00E21174"/>
    <w:rsid w:val="00E25053"/>
    <w:rsid w:val="00E25C15"/>
    <w:rsid w:val="00E3122C"/>
    <w:rsid w:val="00E42872"/>
    <w:rsid w:val="00E45B75"/>
    <w:rsid w:val="00E5726A"/>
    <w:rsid w:val="00E61024"/>
    <w:rsid w:val="00E61E16"/>
    <w:rsid w:val="00E63515"/>
    <w:rsid w:val="00E6473A"/>
    <w:rsid w:val="00E70134"/>
    <w:rsid w:val="00E70423"/>
    <w:rsid w:val="00E83326"/>
    <w:rsid w:val="00E94044"/>
    <w:rsid w:val="00E97012"/>
    <w:rsid w:val="00EB706B"/>
    <w:rsid w:val="00EB71C0"/>
    <w:rsid w:val="00EC178B"/>
    <w:rsid w:val="00EC1EC0"/>
    <w:rsid w:val="00ED1F99"/>
    <w:rsid w:val="00ED58C8"/>
    <w:rsid w:val="00EE107F"/>
    <w:rsid w:val="00EE3E95"/>
    <w:rsid w:val="00EE54C6"/>
    <w:rsid w:val="00EF7F1F"/>
    <w:rsid w:val="00F01428"/>
    <w:rsid w:val="00F02D93"/>
    <w:rsid w:val="00F0667B"/>
    <w:rsid w:val="00F17970"/>
    <w:rsid w:val="00F22CD3"/>
    <w:rsid w:val="00F25374"/>
    <w:rsid w:val="00F30D36"/>
    <w:rsid w:val="00F32CDB"/>
    <w:rsid w:val="00F36890"/>
    <w:rsid w:val="00F36FE9"/>
    <w:rsid w:val="00F40DC2"/>
    <w:rsid w:val="00F4209E"/>
    <w:rsid w:val="00F438ED"/>
    <w:rsid w:val="00F467B8"/>
    <w:rsid w:val="00F47475"/>
    <w:rsid w:val="00F50FB6"/>
    <w:rsid w:val="00F53275"/>
    <w:rsid w:val="00F54381"/>
    <w:rsid w:val="00F5486E"/>
    <w:rsid w:val="00F555A6"/>
    <w:rsid w:val="00F62A39"/>
    <w:rsid w:val="00F64B6A"/>
    <w:rsid w:val="00F65698"/>
    <w:rsid w:val="00F71559"/>
    <w:rsid w:val="00F735C2"/>
    <w:rsid w:val="00F7554C"/>
    <w:rsid w:val="00F7719D"/>
    <w:rsid w:val="00F80DFB"/>
    <w:rsid w:val="00F814ED"/>
    <w:rsid w:val="00F84A04"/>
    <w:rsid w:val="00F94168"/>
    <w:rsid w:val="00F94C15"/>
    <w:rsid w:val="00F96845"/>
    <w:rsid w:val="00FB0486"/>
    <w:rsid w:val="00FC12DC"/>
    <w:rsid w:val="00FC51A7"/>
    <w:rsid w:val="00FD0392"/>
    <w:rsid w:val="00FD1D92"/>
    <w:rsid w:val="00FD5A89"/>
    <w:rsid w:val="00FD7DE9"/>
    <w:rsid w:val="00FE5E7D"/>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DD2C022D-E7D0-40B0-B485-7B3AC5D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 w:type="paragraph" w:styleId="Revision">
    <w:name w:val="Revision"/>
    <w:hidden/>
    <w:uiPriority w:val="99"/>
    <w:semiHidden/>
    <w:rsid w:val="00B208CA"/>
    <w:pPr>
      <w:spacing w:line="240" w:lineRule="auto"/>
    </w:pPr>
  </w:style>
  <w:style w:type="character" w:styleId="Emphasis">
    <w:name w:val="Emphasis"/>
    <w:basedOn w:val="DefaultParagraphFont"/>
    <w:uiPriority w:val="20"/>
    <w:qFormat/>
    <w:rsid w:val="005112E8"/>
    <w:rPr>
      <w:i/>
      <w:iCs/>
    </w:rPr>
  </w:style>
  <w:style w:type="character" w:customStyle="1" w:styleId="math">
    <w:name w:val="math"/>
    <w:basedOn w:val="DefaultParagraphFont"/>
    <w:rsid w:val="005112E8"/>
  </w:style>
  <w:style w:type="paragraph" w:styleId="NormalWeb">
    <w:name w:val="Normal (Web)"/>
    <w:basedOn w:val="Normal"/>
    <w:uiPriority w:val="99"/>
    <w:semiHidden/>
    <w:unhideWhenUsed/>
    <w:rsid w:val="00E15EE0"/>
    <w:pPr>
      <w:spacing w:before="100" w:beforeAutospacing="1" w:after="100" w:afterAutospacing="1" w:line="240" w:lineRule="auto"/>
      <w:ind w:firstLine="0"/>
    </w:pPr>
    <w:rPr>
      <w:rFonts w:ascii="Times New Roman" w:eastAsia="Times New Roman" w:hAnsi="Times New Roman" w:cs="Times New Roman"/>
      <w:sz w:val="24"/>
      <w:szCs w:val="24"/>
      <w:lang w:val="en-NL" w:eastAsia="en-NL"/>
    </w:rPr>
  </w:style>
  <w:style w:type="character" w:styleId="PlaceholderText">
    <w:name w:val="Placeholder Text"/>
    <w:basedOn w:val="DefaultParagraphFont"/>
    <w:uiPriority w:val="99"/>
    <w:semiHidden/>
    <w:rsid w:val="00CA7A94"/>
    <w:rPr>
      <w:color w:val="808080"/>
    </w:rPr>
  </w:style>
  <w:style w:type="paragraph" w:styleId="EndnoteText">
    <w:name w:val="endnote text"/>
    <w:basedOn w:val="Normal"/>
    <w:link w:val="EndnoteTextChar"/>
    <w:uiPriority w:val="99"/>
    <w:semiHidden/>
    <w:unhideWhenUsed/>
    <w:rsid w:val="00B75FF9"/>
    <w:pPr>
      <w:spacing w:line="240" w:lineRule="auto"/>
    </w:pPr>
    <w:rPr>
      <w:sz w:val="20"/>
      <w:szCs w:val="20"/>
    </w:rPr>
  </w:style>
  <w:style w:type="character" w:customStyle="1" w:styleId="EndnoteTextChar">
    <w:name w:val="Endnote Text Char"/>
    <w:basedOn w:val="DefaultParagraphFont"/>
    <w:link w:val="EndnoteText"/>
    <w:uiPriority w:val="99"/>
    <w:semiHidden/>
    <w:rsid w:val="00B75FF9"/>
    <w:rPr>
      <w:sz w:val="20"/>
      <w:szCs w:val="20"/>
    </w:rPr>
  </w:style>
  <w:style w:type="character" w:styleId="EndnoteReference">
    <w:name w:val="endnote reference"/>
    <w:basedOn w:val="DefaultParagraphFont"/>
    <w:uiPriority w:val="99"/>
    <w:semiHidden/>
    <w:unhideWhenUsed/>
    <w:rsid w:val="00B75FF9"/>
    <w:rPr>
      <w:vertAlign w:val="superscript"/>
    </w:rPr>
  </w:style>
  <w:style w:type="paragraph" w:styleId="Bibliography">
    <w:name w:val="Bibliography"/>
    <w:basedOn w:val="Normal"/>
    <w:next w:val="Normal"/>
    <w:uiPriority w:val="37"/>
    <w:unhideWhenUsed/>
    <w:rsid w:val="0081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2614">
      <w:bodyDiv w:val="1"/>
      <w:marLeft w:val="0"/>
      <w:marRight w:val="0"/>
      <w:marTop w:val="0"/>
      <w:marBottom w:val="0"/>
      <w:divBdr>
        <w:top w:val="none" w:sz="0" w:space="0" w:color="auto"/>
        <w:left w:val="none" w:sz="0" w:space="0" w:color="auto"/>
        <w:bottom w:val="none" w:sz="0" w:space="0" w:color="auto"/>
        <w:right w:val="none" w:sz="0" w:space="0" w:color="auto"/>
      </w:divBdr>
      <w:divsChild>
        <w:div w:id="382565525">
          <w:marLeft w:val="0"/>
          <w:marRight w:val="0"/>
          <w:marTop w:val="0"/>
          <w:marBottom w:val="0"/>
          <w:divBdr>
            <w:top w:val="none" w:sz="0" w:space="0" w:color="auto"/>
            <w:left w:val="none" w:sz="0" w:space="0" w:color="auto"/>
            <w:bottom w:val="none" w:sz="0" w:space="0" w:color="auto"/>
            <w:right w:val="none" w:sz="0" w:space="0" w:color="auto"/>
          </w:divBdr>
        </w:div>
      </w:divsChild>
    </w:div>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 w:id="1117482507">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sChild>
        <w:div w:id="402677228">
          <w:marLeft w:val="0"/>
          <w:marRight w:val="0"/>
          <w:marTop w:val="0"/>
          <w:marBottom w:val="0"/>
          <w:divBdr>
            <w:top w:val="none" w:sz="0" w:space="0" w:color="auto"/>
            <w:left w:val="none" w:sz="0" w:space="0" w:color="auto"/>
            <w:bottom w:val="none" w:sz="0" w:space="0" w:color="auto"/>
            <w:right w:val="none" w:sz="0" w:space="0" w:color="auto"/>
          </w:divBdr>
        </w:div>
      </w:divsChild>
    </w:div>
    <w:div w:id="1356079150">
      <w:bodyDiv w:val="1"/>
      <w:marLeft w:val="0"/>
      <w:marRight w:val="0"/>
      <w:marTop w:val="0"/>
      <w:marBottom w:val="0"/>
      <w:divBdr>
        <w:top w:val="none" w:sz="0" w:space="0" w:color="auto"/>
        <w:left w:val="none" w:sz="0" w:space="0" w:color="auto"/>
        <w:bottom w:val="none" w:sz="0" w:space="0" w:color="auto"/>
        <w:right w:val="none" w:sz="0" w:space="0" w:color="auto"/>
      </w:divBdr>
      <w:divsChild>
        <w:div w:id="1873036578">
          <w:marLeft w:val="0"/>
          <w:marRight w:val="0"/>
          <w:marTop w:val="0"/>
          <w:marBottom w:val="0"/>
          <w:divBdr>
            <w:top w:val="none" w:sz="0" w:space="0" w:color="auto"/>
            <w:left w:val="none" w:sz="0" w:space="0" w:color="auto"/>
            <w:bottom w:val="none" w:sz="0" w:space="0" w:color="auto"/>
            <w:right w:val="none" w:sz="0" w:space="0" w:color="auto"/>
          </w:divBdr>
        </w:div>
      </w:divsChild>
    </w:div>
    <w:div w:id="1376007621">
      <w:bodyDiv w:val="1"/>
      <w:marLeft w:val="0"/>
      <w:marRight w:val="0"/>
      <w:marTop w:val="0"/>
      <w:marBottom w:val="0"/>
      <w:divBdr>
        <w:top w:val="none" w:sz="0" w:space="0" w:color="auto"/>
        <w:left w:val="none" w:sz="0" w:space="0" w:color="auto"/>
        <w:bottom w:val="none" w:sz="0" w:space="0" w:color="auto"/>
        <w:right w:val="none" w:sz="0" w:space="0" w:color="auto"/>
      </w:divBdr>
      <w:divsChild>
        <w:div w:id="353845558">
          <w:marLeft w:val="0"/>
          <w:marRight w:val="0"/>
          <w:marTop w:val="0"/>
          <w:marBottom w:val="0"/>
          <w:divBdr>
            <w:top w:val="none" w:sz="0" w:space="0" w:color="auto"/>
            <w:left w:val="none" w:sz="0" w:space="0" w:color="auto"/>
            <w:bottom w:val="none" w:sz="0" w:space="0" w:color="auto"/>
            <w:right w:val="none" w:sz="0" w:space="0" w:color="auto"/>
          </w:divBdr>
        </w:div>
      </w:divsChild>
    </w:div>
    <w:div w:id="1393819746">
      <w:bodyDiv w:val="1"/>
      <w:marLeft w:val="0"/>
      <w:marRight w:val="0"/>
      <w:marTop w:val="0"/>
      <w:marBottom w:val="0"/>
      <w:divBdr>
        <w:top w:val="none" w:sz="0" w:space="0" w:color="auto"/>
        <w:left w:val="none" w:sz="0" w:space="0" w:color="auto"/>
        <w:bottom w:val="none" w:sz="0" w:space="0" w:color="auto"/>
        <w:right w:val="none" w:sz="0" w:space="0" w:color="auto"/>
      </w:divBdr>
      <w:divsChild>
        <w:div w:id="750396260">
          <w:marLeft w:val="0"/>
          <w:marRight w:val="0"/>
          <w:marTop w:val="0"/>
          <w:marBottom w:val="0"/>
          <w:divBdr>
            <w:top w:val="none" w:sz="0" w:space="0" w:color="auto"/>
            <w:left w:val="none" w:sz="0" w:space="0" w:color="auto"/>
            <w:bottom w:val="none" w:sz="0" w:space="0" w:color="auto"/>
            <w:right w:val="none" w:sz="0" w:space="0" w:color="auto"/>
          </w:divBdr>
        </w:div>
      </w:divsChild>
    </w:div>
    <w:div w:id="1614244586">
      <w:bodyDiv w:val="1"/>
      <w:marLeft w:val="0"/>
      <w:marRight w:val="0"/>
      <w:marTop w:val="0"/>
      <w:marBottom w:val="0"/>
      <w:divBdr>
        <w:top w:val="none" w:sz="0" w:space="0" w:color="auto"/>
        <w:left w:val="none" w:sz="0" w:space="0" w:color="auto"/>
        <w:bottom w:val="none" w:sz="0" w:space="0" w:color="auto"/>
        <w:right w:val="none" w:sz="0" w:space="0" w:color="auto"/>
      </w:divBdr>
      <w:divsChild>
        <w:div w:id="656304585">
          <w:marLeft w:val="0"/>
          <w:marRight w:val="0"/>
          <w:marTop w:val="0"/>
          <w:marBottom w:val="0"/>
          <w:divBdr>
            <w:top w:val="none" w:sz="0" w:space="0" w:color="auto"/>
            <w:left w:val="none" w:sz="0" w:space="0" w:color="auto"/>
            <w:bottom w:val="none" w:sz="0" w:space="0" w:color="auto"/>
            <w:right w:val="none" w:sz="0" w:space="0" w:color="auto"/>
          </w:divBdr>
        </w:div>
      </w:divsChild>
    </w:div>
    <w:div w:id="1747072573">
      <w:bodyDiv w:val="1"/>
      <w:marLeft w:val="0"/>
      <w:marRight w:val="0"/>
      <w:marTop w:val="0"/>
      <w:marBottom w:val="0"/>
      <w:divBdr>
        <w:top w:val="none" w:sz="0" w:space="0" w:color="auto"/>
        <w:left w:val="none" w:sz="0" w:space="0" w:color="auto"/>
        <w:bottom w:val="none" w:sz="0" w:space="0" w:color="auto"/>
        <w:right w:val="none" w:sz="0" w:space="0" w:color="auto"/>
      </w:divBdr>
    </w:div>
    <w:div w:id="177304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25451">
          <w:marLeft w:val="0"/>
          <w:marRight w:val="0"/>
          <w:marTop w:val="0"/>
          <w:marBottom w:val="0"/>
          <w:divBdr>
            <w:top w:val="none" w:sz="0" w:space="0" w:color="auto"/>
            <w:left w:val="none" w:sz="0" w:space="0" w:color="auto"/>
            <w:bottom w:val="none" w:sz="0" w:space="0" w:color="auto"/>
            <w:right w:val="none" w:sz="0" w:space="0" w:color="auto"/>
          </w:divBdr>
        </w:div>
      </w:divsChild>
    </w:div>
    <w:div w:id="1781559167">
      <w:bodyDiv w:val="1"/>
      <w:marLeft w:val="0"/>
      <w:marRight w:val="0"/>
      <w:marTop w:val="0"/>
      <w:marBottom w:val="0"/>
      <w:divBdr>
        <w:top w:val="none" w:sz="0" w:space="0" w:color="auto"/>
        <w:left w:val="none" w:sz="0" w:space="0" w:color="auto"/>
        <w:bottom w:val="none" w:sz="0" w:space="0" w:color="auto"/>
        <w:right w:val="none" w:sz="0" w:space="0" w:color="auto"/>
      </w:divBdr>
      <w:divsChild>
        <w:div w:id="569657934">
          <w:marLeft w:val="0"/>
          <w:marRight w:val="0"/>
          <w:marTop w:val="280"/>
          <w:marBottom w:val="280"/>
          <w:divBdr>
            <w:top w:val="none" w:sz="0" w:space="0" w:color="auto"/>
            <w:left w:val="none" w:sz="0" w:space="0" w:color="auto"/>
            <w:bottom w:val="none" w:sz="0" w:space="0" w:color="auto"/>
            <w:right w:val="none" w:sz="0" w:space="0" w:color="auto"/>
          </w:divBdr>
        </w:div>
        <w:div w:id="850486683">
          <w:marLeft w:val="0"/>
          <w:marRight w:val="0"/>
          <w:marTop w:val="280"/>
          <w:marBottom w:val="280"/>
          <w:divBdr>
            <w:top w:val="none" w:sz="0" w:space="0" w:color="auto"/>
            <w:left w:val="none" w:sz="0" w:space="0" w:color="auto"/>
            <w:bottom w:val="none" w:sz="0" w:space="0" w:color="auto"/>
            <w:right w:val="none" w:sz="0" w:space="0" w:color="auto"/>
          </w:divBdr>
        </w:div>
        <w:div w:id="528252747">
          <w:marLeft w:val="0"/>
          <w:marRight w:val="0"/>
          <w:marTop w:val="280"/>
          <w:marBottom w:val="280"/>
          <w:divBdr>
            <w:top w:val="none" w:sz="0" w:space="0" w:color="auto"/>
            <w:left w:val="none" w:sz="0" w:space="0" w:color="auto"/>
            <w:bottom w:val="none" w:sz="0" w:space="0" w:color="auto"/>
            <w:right w:val="none" w:sz="0" w:space="0" w:color="auto"/>
          </w:divBdr>
        </w:div>
        <w:div w:id="138154754">
          <w:marLeft w:val="0"/>
          <w:marRight w:val="0"/>
          <w:marTop w:val="280"/>
          <w:marBottom w:val="280"/>
          <w:divBdr>
            <w:top w:val="none" w:sz="0" w:space="0" w:color="auto"/>
            <w:left w:val="none" w:sz="0" w:space="0" w:color="auto"/>
            <w:bottom w:val="none" w:sz="0" w:space="0" w:color="auto"/>
            <w:right w:val="none" w:sz="0" w:space="0" w:color="auto"/>
          </w:divBdr>
        </w:div>
        <w:div w:id="1273320720">
          <w:marLeft w:val="0"/>
          <w:marRight w:val="0"/>
          <w:marTop w:val="280"/>
          <w:marBottom w:val="280"/>
          <w:divBdr>
            <w:top w:val="none" w:sz="0" w:space="0" w:color="auto"/>
            <w:left w:val="none" w:sz="0" w:space="0" w:color="auto"/>
            <w:bottom w:val="none" w:sz="0" w:space="0" w:color="auto"/>
            <w:right w:val="none" w:sz="0" w:space="0" w:color="auto"/>
          </w:divBdr>
        </w:div>
        <w:div w:id="2054229017">
          <w:marLeft w:val="0"/>
          <w:marRight w:val="0"/>
          <w:marTop w:val="280"/>
          <w:marBottom w:val="280"/>
          <w:divBdr>
            <w:top w:val="none" w:sz="0" w:space="0" w:color="auto"/>
            <w:left w:val="none" w:sz="0" w:space="0" w:color="auto"/>
            <w:bottom w:val="none" w:sz="0" w:space="0" w:color="auto"/>
            <w:right w:val="none" w:sz="0" w:space="0" w:color="auto"/>
          </w:divBdr>
        </w:div>
        <w:div w:id="500195089">
          <w:marLeft w:val="0"/>
          <w:marRight w:val="0"/>
          <w:marTop w:val="280"/>
          <w:marBottom w:val="280"/>
          <w:divBdr>
            <w:top w:val="none" w:sz="0" w:space="0" w:color="auto"/>
            <w:left w:val="none" w:sz="0" w:space="0" w:color="auto"/>
            <w:bottom w:val="none" w:sz="0" w:space="0" w:color="auto"/>
            <w:right w:val="none" w:sz="0" w:space="0" w:color="auto"/>
          </w:divBdr>
        </w:div>
        <w:div w:id="1007290667">
          <w:marLeft w:val="0"/>
          <w:marRight w:val="0"/>
          <w:marTop w:val="280"/>
          <w:marBottom w:val="280"/>
          <w:divBdr>
            <w:top w:val="none" w:sz="0" w:space="0" w:color="auto"/>
            <w:left w:val="none" w:sz="0" w:space="0" w:color="auto"/>
            <w:bottom w:val="none" w:sz="0" w:space="0" w:color="auto"/>
            <w:right w:val="none" w:sz="0" w:space="0" w:color="auto"/>
          </w:divBdr>
        </w:div>
        <w:div w:id="1223979552">
          <w:marLeft w:val="0"/>
          <w:marRight w:val="0"/>
          <w:marTop w:val="280"/>
          <w:marBottom w:val="280"/>
          <w:divBdr>
            <w:top w:val="none" w:sz="0" w:space="0" w:color="auto"/>
            <w:left w:val="none" w:sz="0" w:space="0" w:color="auto"/>
            <w:bottom w:val="none" w:sz="0" w:space="0" w:color="auto"/>
            <w:right w:val="none" w:sz="0" w:space="0" w:color="auto"/>
          </w:divBdr>
        </w:div>
      </w:divsChild>
    </w:div>
    <w:div w:id="2115594225">
      <w:bodyDiv w:val="1"/>
      <w:marLeft w:val="0"/>
      <w:marRight w:val="0"/>
      <w:marTop w:val="0"/>
      <w:marBottom w:val="0"/>
      <w:divBdr>
        <w:top w:val="none" w:sz="0" w:space="0" w:color="auto"/>
        <w:left w:val="none" w:sz="0" w:space="0" w:color="auto"/>
        <w:bottom w:val="none" w:sz="0" w:space="0" w:color="auto"/>
        <w:right w:val="none" w:sz="0" w:space="0" w:color="auto"/>
      </w:divBdr>
      <w:divsChild>
        <w:div w:id="185010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tweedekamer.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313E94-636B-4F5B-9E51-9C3C4489436B}">
  <ds:schemaRefs>
    <ds:schemaRef ds:uri="http://schemas.openxmlformats.org/officeDocument/2006/bibliography"/>
  </ds:schemaRefs>
</ds:datastoreItem>
</file>

<file path=customXml/itemProps2.xml><?xml version="1.0" encoding="utf-8"?>
<ds:datastoreItem xmlns:ds="http://schemas.openxmlformats.org/officeDocument/2006/customXml" ds:itemID="{B1ABC9A9-47F4-4297-BD06-2647401D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4.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21</Pages>
  <Words>14305</Words>
  <Characters>81539</Characters>
  <Application>Microsoft Office Word</Application>
  <DocSecurity>0</DocSecurity>
  <Lines>679</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Tolsma, J. (Jochem)</cp:lastModifiedBy>
  <cp:revision>11</cp:revision>
  <dcterms:created xsi:type="dcterms:W3CDTF">2021-10-15T14:15:00Z</dcterms:created>
  <dcterms:modified xsi:type="dcterms:W3CDTF">2021-10-25T20:20:00Z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y fmtid="{D5CDD505-2E9C-101B-9397-08002B2CF9AE}" pid="3" name="ZOTERO_PREF_1">
    <vt:lpwstr>&lt;data data-version="3" zotero-version="5.0.96.3"&gt;&lt;session id="fWrLN2J8"/&gt;&lt;style id="http://www.zotero.org/styles/american-sociological-association" locale="en-GB" hasBibliography="1" bibliographyStyleHasBeenSet="1"/&gt;&lt;prefs&gt;&lt;pref name="fieldType" value="Fi</vt:lpwstr>
  </property>
  <property fmtid="{D5CDD505-2E9C-101B-9397-08002B2CF9AE}" pid="4" name="ZOTERO_PREF_2">
    <vt:lpwstr>eld"/&gt;&lt;/prefs&gt;&lt;/data&gt;</vt:lpwstr>
  </property>
</Properties>
</file>